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70DC1" w14:textId="124CF59A" w:rsidR="006901E0" w:rsidRDefault="006901E0" w:rsidP="3EC1BD29">
      <w:pPr>
        <w:shd w:val="clear" w:color="auto" w:fill="FFFFFF" w:themeFill="background1"/>
        <w:spacing w:after="0" w:line="240" w:lineRule="auto"/>
        <w:jc w:val="center"/>
        <w:outlineLvl w:val="1"/>
        <w:rPr>
          <w:ins w:id="0" w:author="Aniss Cherkaoui" w:date="2024-10-06T10:15:00Z" w16du:dateUtc="2024-10-06T14:15:00Z"/>
          <w:rFonts w:ascii="Montserrat" w:eastAsia="Times New Roman" w:hAnsi="Montserrat" w:cs="Times New Roman"/>
          <w:b/>
          <w:bCs/>
          <w:color w:val="444444"/>
          <w:kern w:val="0"/>
          <w:sz w:val="36"/>
          <w:szCs w:val="36"/>
          <w14:ligatures w14:val="none"/>
        </w:rPr>
      </w:pPr>
      <w:r>
        <w:rPr>
          <w:noProof/>
        </w:rPr>
        <mc:AlternateContent>
          <mc:Choice Requires="wps">
            <w:drawing>
              <wp:inline distT="0" distB="0" distL="114300" distR="114300" wp14:anchorId="2E760B02" wp14:editId="545FD59A">
                <wp:extent cx="5106256" cy="2080517"/>
                <wp:effectExtent l="0" t="0" r="18415" b="15240"/>
                <wp:docPr id="874549574" name="Text Box 4"/>
                <wp:cNvGraphicFramePr/>
                <a:graphic xmlns:a="http://schemas.openxmlformats.org/drawingml/2006/main">
                  <a:graphicData uri="http://schemas.microsoft.com/office/word/2010/wordprocessingShape">
                    <wps:wsp>
                      <wps:cNvSpPr txBox="1"/>
                      <wps:spPr>
                        <a:xfrm>
                          <a:off x="0" y="0"/>
                          <a:ext cx="5106256" cy="2080517"/>
                        </a:xfrm>
                        <a:prstGeom prst="rect">
                          <a:avLst/>
                        </a:prstGeom>
                        <a:solidFill>
                          <a:schemeClr val="lt1"/>
                        </a:solidFill>
                        <a:ln w="6350">
                          <a:solidFill>
                            <a:prstClr val="black"/>
                          </a:solidFill>
                        </a:ln>
                      </wps:spPr>
                      <wps:txbx>
                        <w:txbxContent>
                          <w:p w14:paraId="2D07E292" w14:textId="77777777" w:rsidR="006901E0" w:rsidRPr="006901E0" w:rsidRDefault="006901E0" w:rsidP="006901E0">
                            <w:pPr>
                              <w:rPr>
                                <w:sz w:val="14"/>
                                <w:szCs w:val="14"/>
                              </w:rPr>
                            </w:pPr>
                            <w:r w:rsidRPr="006901E0">
                              <w:rPr>
                                <w:sz w:val="14"/>
                                <w:szCs w:val="14"/>
                              </w:rPr>
                              <w:t>The assessment of a business's value is both an art and a science. Our "Most Probable Selling Price" calculator can help answer essential questions like "How much is my business worth?" or "How can I calculate the value of my business?" This tool provides a reliable starting point by offering an estimate of your business's worth. However, it's important to recognize that a true valuation involves more than just numbers.</w:t>
                            </w:r>
                          </w:p>
                          <w:p w14:paraId="228BCD50" w14:textId="77777777" w:rsidR="006901E0" w:rsidRPr="006901E0" w:rsidRDefault="006901E0" w:rsidP="006901E0">
                            <w:pPr>
                              <w:rPr>
                                <w:sz w:val="14"/>
                                <w:szCs w:val="14"/>
                              </w:rPr>
                            </w:pPr>
                            <w:r w:rsidRPr="006901E0">
                              <w:rPr>
                                <w:sz w:val="14"/>
                                <w:szCs w:val="14"/>
                              </w:rPr>
                              <w:t>While the calculator provides an initial estimate, it doesn't account for all the unique factors that define a business's true value, such as customer relationships, brand reputation, and proprietary skills or licenses. An accurate valuation also considers growth potential, industry trends, quality of financial records, and competitive positioning. Factors like location, ease of ownership transfer, financing availability, and the seller's timeline can significantly impact the final value.</w:t>
                            </w:r>
                          </w:p>
                          <w:p w14:paraId="68503A78" w14:textId="77777777" w:rsidR="006901E0" w:rsidRPr="006901E0" w:rsidRDefault="006901E0" w:rsidP="006901E0">
                            <w:pPr>
                              <w:rPr>
                                <w:sz w:val="14"/>
                                <w:szCs w:val="14"/>
                              </w:rPr>
                            </w:pPr>
                            <w:r w:rsidRPr="006901E0">
                              <w:rPr>
                                <w:sz w:val="14"/>
                                <w:szCs w:val="14"/>
                              </w:rPr>
                              <w:t>Our calculator offers a practical starting point, but a comprehensive valuation requires considering various internal and external factors. This deeper analysis helps you understand what drives value and how you can enhance it.</w:t>
                            </w:r>
                          </w:p>
                          <w:p w14:paraId="68E00793" w14:textId="1D3335AE" w:rsidR="006901E0" w:rsidRPr="006901E0" w:rsidRDefault="006901E0" w:rsidP="006901E0">
                            <w:pPr>
                              <w:rPr>
                                <w:sz w:val="14"/>
                                <w:szCs w:val="14"/>
                              </w:rPr>
                            </w:pPr>
                            <w:r w:rsidRPr="006901E0">
                              <w:rPr>
                                <w:sz w:val="14"/>
                                <w:szCs w:val="14"/>
                              </w:rPr>
                              <w:t>By using this calculator, you'll gain an understanding of what your business might be worth today and identify opportunities to improve its value. If you're ready to go beyond this initial assessment, contact me for a more thorough valuation of your business and professional guidance through the selling process. Remember, calculating the value of your business isn't just about numbers—it’s about understanding its full story and potential for future buyers.</w:t>
                            </w:r>
                          </w:p>
                          <w:p w14:paraId="2FAAE522" w14:textId="77777777" w:rsidR="006901E0" w:rsidRPr="006901E0" w:rsidRDefault="006901E0">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4AC4EE26">
                <v:stroke joinstyle="miter"/>
                <v:path gradientshapeok="t" o:connecttype="rect"/>
              </v:shapetype>
              <v:shape xmlns:o="urn:schemas-microsoft-com:office:office" xmlns:v="urn:schemas-microsoft-com:vml" id="Text Box 4" style="position:absolute;left:0;text-align:left;margin-left:-43.65pt;margin-top:7.2pt;width:402.05pt;height:163.8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mMOQIAAH0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">
                <v:textbox>
                  <w:txbxContent>
                    <w:p xmlns:w14="http://schemas.microsoft.com/office/word/2010/wordml" w:rsidRPr="006901E0" w:rsidR="006901E0" w:rsidP="006901E0" w:rsidRDefault="006901E0" w14:paraId="2D07E292" w14:textId="77777777">
                      <w:pPr>
                        <w:rPr>
                          <w:sz w:val="14"/>
                          <w:szCs w:val="14"/>
                        </w:rPr>
                      </w:pPr>
                      <w:r w:rsidRPr="006901E0">
                        <w:rPr>
                          <w:sz w:val="14"/>
                          <w:szCs w:val="14"/>
                        </w:rPr>
                        <w:t>The assessment of a business's value is both an art and a science. Our "Most Probable Selling Price" calculator can help answer essential questions like "How much is my business worth?" or "How can I calculate the value of my business?" This tool provides a reliable starting point by offering an estimate of your business's worth. However, it's important to recognize that a true valuation involves more than just numbers.</w:t>
                      </w:r>
                    </w:p>
                    <w:p xmlns:w14="http://schemas.microsoft.com/office/word/2010/wordml" w:rsidRPr="006901E0" w:rsidR="006901E0" w:rsidP="006901E0" w:rsidRDefault="006901E0" w14:paraId="228BCD50" w14:textId="77777777">
                      <w:pPr>
                        <w:rPr>
                          <w:sz w:val="14"/>
                          <w:szCs w:val="14"/>
                        </w:rPr>
                      </w:pPr>
                      <w:r w:rsidRPr="006901E0">
                        <w:rPr>
                          <w:sz w:val="14"/>
                          <w:szCs w:val="14"/>
                        </w:rPr>
                        <w:t>While the calculator provides an initial estimate, it doesn't account for all the unique factors that define a business's true value, such as customer relationships, brand reputation, and proprietary skills or licenses. An accurate valuation also considers growth potential, industry trends, quality of financial records, and competitive positioning. Factors like location, ease of ownership transfer, financing availability, and the seller's timeline can significantly impact the final value.</w:t>
                      </w:r>
                    </w:p>
                    <w:p xmlns:w14="http://schemas.microsoft.com/office/word/2010/wordml" w:rsidRPr="006901E0" w:rsidR="006901E0" w:rsidP="006901E0" w:rsidRDefault="006901E0" w14:paraId="68503A78" w14:textId="77777777">
                      <w:pPr>
                        <w:rPr>
                          <w:sz w:val="14"/>
                          <w:szCs w:val="14"/>
                        </w:rPr>
                      </w:pPr>
                      <w:r w:rsidRPr="006901E0">
                        <w:rPr>
                          <w:sz w:val="14"/>
                          <w:szCs w:val="14"/>
                        </w:rPr>
                        <w:t>Our calculator offers a practical starting point, but a comprehensive valuation requires considering various internal and external factors. This deeper analysis helps you understand what drives value and how you can enhance it.</w:t>
                      </w:r>
                    </w:p>
                    <w:p xmlns:w14="http://schemas.microsoft.com/office/word/2010/wordml" w:rsidRPr="006901E0" w:rsidR="006901E0" w:rsidP="006901E0" w:rsidRDefault="006901E0" w14:paraId="68E00793" w14:textId="1D3335AE">
                      <w:pPr>
                        <w:rPr>
                          <w:sz w:val="14"/>
                          <w:szCs w:val="14"/>
                        </w:rPr>
                      </w:pPr>
                      <w:r w:rsidRPr="006901E0">
                        <w:rPr>
                          <w:sz w:val="14"/>
                          <w:szCs w:val="14"/>
                        </w:rPr>
                        <w:t>By using this calculator, you'll gain an understanding of what your business might be worth today and identify opportunities to improve its value. If you're ready to go beyond this initial assessment, contact me for a more thorough valuation of your business and professional guidance through the selling process. Remember, calculating the value of your business isn't just about numbers—it’s about understanding its full story and potential for future buyers.</w:t>
                      </w:r>
                    </w:p>
                    <w:p xmlns:w14="http://schemas.microsoft.com/office/word/2010/wordml" w:rsidRPr="006901E0" w:rsidR="006901E0" w:rsidRDefault="006901E0" w14:paraId="2FAAE522" w14:textId="77777777">
                      <w:pPr>
                        <w:rPr>
                          <w:sz w:val="14"/>
                          <w:szCs w:val="14"/>
                        </w:rPr>
                      </w:pPr>
                    </w:p>
                  </w:txbxContent>
                </v:textbox>
                <w10:wrap xmlns:w10="urn:schemas-microsoft-com:office:word" anchorx="margin"/>
              </v:shape>
            </w:pict>
          </mc:Fallback>
        </mc:AlternateContent>
      </w:r>
      <w:r w:rsidRPr="006901E0">
        <w:rPr>
          <w:rFonts w:ascii="Montserrat" w:eastAsia="Times New Roman" w:hAnsi="Montserrat" w:cs="Times New Roman"/>
          <w:b/>
          <w:bCs/>
          <w:color w:val="444444"/>
          <w:kern w:val="0"/>
          <w:sz w:val="36"/>
          <w:szCs w:val="36"/>
          <w14:ligatures w14:val="none"/>
        </w:rPr>
        <w:t>Get Started</w:t>
      </w:r>
      <w:r w:rsidRPr="006901E0">
        <w:rPr>
          <w:noProof/>
        </w:rPr>
        <w:t xml:space="preserve"> </w:t>
      </w:r>
    </w:p>
    <w:p w14:paraId="4A755CE5" w14:textId="5C83678A" w:rsidR="006901E0" w:rsidRPr="006901E0" w:rsidRDefault="006901E0" w:rsidP="006901E0">
      <w:pPr>
        <w:shd w:val="clear" w:color="auto" w:fill="FFFFFF"/>
        <w:spacing w:after="0" w:line="240" w:lineRule="auto"/>
        <w:jc w:val="center"/>
        <w:outlineLvl w:val="1"/>
        <w:rPr>
          <w:rFonts w:ascii="Montserrat" w:eastAsia="Times New Roman" w:hAnsi="Montserrat" w:cs="Times New Roman"/>
          <w:b/>
          <w:bCs/>
          <w:color w:val="444444"/>
          <w:kern w:val="0"/>
          <w:sz w:val="36"/>
          <w:szCs w:val="36"/>
          <w14:ligatures w14:val="none"/>
        </w:rPr>
      </w:pPr>
      <w:r w:rsidRPr="006901E0">
        <w:rPr>
          <w:rFonts w:ascii="Montserrat" w:eastAsia="Times New Roman" w:hAnsi="Montserrat" w:cs="Times New Roman"/>
          <w:b/>
          <w:bCs/>
          <w:noProof/>
          <w:color w:val="444444"/>
          <w:kern w:val="0"/>
          <w:sz w:val="36"/>
          <w:szCs w:val="36"/>
          <w14:ligatures w14:val="none"/>
        </w:rPr>
        <w:drawing>
          <wp:anchor distT="0" distB="0" distL="114300" distR="114300" simplePos="0" relativeHeight="251658244" behindDoc="0" locked="0" layoutInCell="1" allowOverlap="1" wp14:anchorId="49092FA0" wp14:editId="500AAF70">
            <wp:simplePos x="0" y="0"/>
            <wp:positionH relativeFrom="column">
              <wp:posOffset>5515794</wp:posOffset>
            </wp:positionH>
            <wp:positionV relativeFrom="paragraph">
              <wp:posOffset>3775</wp:posOffset>
            </wp:positionV>
            <wp:extent cx="1095383" cy="2265452"/>
            <wp:effectExtent l="0" t="0" r="0" b="1905"/>
            <wp:wrapNone/>
            <wp:docPr id="1907666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6662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00911" cy="2276885"/>
                    </a:xfrm>
                    <a:prstGeom prst="rect">
                      <a:avLst/>
                    </a:prstGeom>
                  </pic:spPr>
                </pic:pic>
              </a:graphicData>
            </a:graphic>
            <wp14:sizeRelH relativeFrom="page">
              <wp14:pctWidth>0</wp14:pctWidth>
            </wp14:sizeRelH>
            <wp14:sizeRelV relativeFrom="page">
              <wp14:pctHeight>0</wp14:pctHeight>
            </wp14:sizeRelV>
          </wp:anchor>
        </w:drawing>
      </w:r>
    </w:p>
    <w:p w14:paraId="43916B31" w14:textId="46A8098B" w:rsidR="006901E0" w:rsidRDefault="006901E0" w:rsidP="006901E0">
      <w:pPr>
        <w:jc w:val="both"/>
      </w:pPr>
    </w:p>
    <w:p w14:paraId="4744D3DD" w14:textId="77777777" w:rsidR="006901E0" w:rsidRDefault="006901E0" w:rsidP="006901E0">
      <w:pPr>
        <w:jc w:val="both"/>
      </w:pPr>
    </w:p>
    <w:p w14:paraId="1F81E1FE" w14:textId="77777777" w:rsidR="006901E0" w:rsidRDefault="006901E0" w:rsidP="006901E0">
      <w:pPr>
        <w:jc w:val="both"/>
      </w:pPr>
    </w:p>
    <w:p w14:paraId="38C75E4C" w14:textId="77777777" w:rsidR="006901E0" w:rsidRDefault="006901E0" w:rsidP="006901E0">
      <w:pPr>
        <w:jc w:val="both"/>
      </w:pPr>
    </w:p>
    <w:p w14:paraId="13798EF7" w14:textId="77777777" w:rsidR="006901E0" w:rsidRDefault="006901E0" w:rsidP="006901E0">
      <w:pPr>
        <w:jc w:val="both"/>
      </w:pPr>
    </w:p>
    <w:p w14:paraId="49892680" w14:textId="786FCE77" w:rsidR="006901E0" w:rsidRDefault="006901E0" w:rsidP="006901E0">
      <w:pPr>
        <w:jc w:val="both"/>
      </w:pPr>
      <w:ins w:id="1" w:author="Aniss Cherkaoui" w:date="2024-10-06T10:15:00Z" w16du:dateUtc="2024-10-06T14:15:00Z">
        <w:r>
          <w:rPr>
            <w:noProof/>
          </w:rPr>
          <mc:AlternateContent>
            <mc:Choice Requires="wps">
              <w:drawing>
                <wp:inline distT="0" distB="0" distL="114300" distR="114300" wp14:anchorId="7D9A8C14" wp14:editId="28C46266">
                  <wp:extent cx="3190126" cy="220894"/>
                  <wp:effectExtent l="0" t="0" r="10795" b="27305"/>
                  <wp:docPr id="220731572" name="Text Box 1"/>
                  <wp:cNvGraphicFramePr/>
                  <a:graphic xmlns:a="http://schemas.openxmlformats.org/drawingml/2006/main">
                    <a:graphicData uri="http://schemas.microsoft.com/office/word/2010/wordprocessingShape">
                      <wps:wsp>
                        <wps:cNvSpPr txBox="1"/>
                        <wps:spPr>
                          <a:xfrm>
                            <a:off x="0" y="0"/>
                            <a:ext cx="3190126" cy="220894"/>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535B294A" w14:textId="691BA218" w:rsidR="006901E0" w:rsidRPr="006901E0" w:rsidRDefault="006901E0">
                              <w:pPr>
                                <w:rPr>
                                  <w:sz w:val="18"/>
                                  <w:szCs w:val="18"/>
                                </w:rPr>
                              </w:pPr>
                              <w:bookmarkStart w:id="2" w:name="_Hlk179109096"/>
                              <w:bookmarkStart w:id="3" w:name="_Hlk179109097"/>
                              <w:ins w:id="4" w:author="Aniss Cherkaoui" w:date="2024-10-06T10:15:00Z" w16du:dateUtc="2024-10-06T14:15:00Z">
                                <w:r w:rsidRPr="006901E0">
                                  <w:rPr>
                                    <w:sz w:val="18"/>
                                    <w:szCs w:val="18"/>
                                  </w:rPr>
                                  <w:t>Get a Personalized Business Valuation - Contact Me Now</w:t>
                                </w:r>
                              </w:ins>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xmlns:w="http://schemas.openxmlformats.org/wordprocessingml/2006/main">
                <v:shape xmlns:w14="http://schemas.microsoft.com/office/word/2010/wordml" xmlns:o="urn:schemas-microsoft-com:office:office" xmlns:v="urn:schemas-microsoft-com:vml" id="Text Box 1" style="position:absolute;left:0;text-align:left;margin-left:7.6pt;margin-top:17.5pt;width:251.2pt;height:17.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1d7e2a [3030]" strokecolor="#196b24 [320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" w14:anchorId="096A2C8B">
                  <v:fill type="gradient" color2="#186923 [3174]" colors="0 #4a7e4e;.5 #156f21;1 #0e6519" focus="100%" rotate="t">
                    <o:fill v:ext="view" type="gradientUnscaled"/>
                  </v:fill>
                  <v:textbox>
                    <w:txbxContent>
                      <w:p w:rsidRPr="006901E0" w:rsidR="006901E0" w:rsidRDefault="006901E0" w14:paraId="535B294A" w14:textId="691BA218">
                        <w:pPr>
                          <w:rPr>
                            <w:sz w:val="18"/>
                            <w:szCs w:val="18"/>
                          </w:rPr>
                        </w:pPr>
                        <w:ins xmlns:w16du="http://schemas.microsoft.com/office/word/2023/wordml/word16du" w:author="Aniss Cherkaoui" w:date="2024-10-06T10:15:00Z" w16du:dateUtc="2024-10-06T14:15:00Z" w:id="7">
                          <w:r w:rsidRPr="006901E0">
                            <w:rPr>
                              <w:sz w:val="18"/>
                              <w:szCs w:val="18"/>
                            </w:rPr>
                            <w:t>Get a Personalized Business Valuation - Contact Me Now</w:t>
                          </w:r>
                        </w:ins>
                      </w:p>
                    </w:txbxContent>
                  </v:textbox>
                  <w10:wrap xmlns:w10="urn:schemas-microsoft-com:office:word" anchorx="margin"/>
                </v:shape>
              </w:pict>
            </mc:Fallback>
          </mc:AlternateContent>
        </w:r>
      </w:ins>
    </w:p>
    <w:p w14:paraId="478B2996" w14:textId="14A8503B" w:rsidR="006901E0" w:rsidRDefault="00BE42DE" w:rsidP="006901E0">
      <w:pPr>
        <w:jc w:val="both"/>
        <w:rPr>
          <w:ins w:id="5" w:author="Aniss Cherkaoui" w:date="2024-10-06T10:16:00Z" w16du:dateUtc="2024-10-06T14:16:00Z"/>
        </w:rPr>
      </w:pPr>
      <w:r>
        <w:rPr>
          <w:noProof/>
        </w:rPr>
        <mc:AlternateContent>
          <mc:Choice Requires="wps">
            <w:drawing>
              <wp:anchor distT="0" distB="0" distL="114300" distR="114300" simplePos="0" relativeHeight="251658247" behindDoc="0" locked="0" layoutInCell="1" allowOverlap="1" wp14:anchorId="181AADA5" wp14:editId="1CBBA84C">
                <wp:simplePos x="0" y="0"/>
                <wp:positionH relativeFrom="column">
                  <wp:posOffset>4720975</wp:posOffset>
                </wp:positionH>
                <wp:positionV relativeFrom="paragraph">
                  <wp:posOffset>312556</wp:posOffset>
                </wp:positionV>
                <wp:extent cx="2029146" cy="616449"/>
                <wp:effectExtent l="0" t="0" r="28575" b="12700"/>
                <wp:wrapNone/>
                <wp:docPr id="2110296368" name="Text Box 5"/>
                <wp:cNvGraphicFramePr/>
                <a:graphic xmlns:a="http://schemas.openxmlformats.org/drawingml/2006/main">
                  <a:graphicData uri="http://schemas.microsoft.com/office/word/2010/wordprocessingShape">
                    <wps:wsp>
                      <wps:cNvSpPr txBox="1"/>
                      <wps:spPr>
                        <a:xfrm>
                          <a:off x="0" y="0"/>
                          <a:ext cx="2029146" cy="616449"/>
                        </a:xfrm>
                        <a:prstGeom prst="rect">
                          <a:avLst/>
                        </a:prstGeom>
                        <a:solidFill>
                          <a:schemeClr val="lt1"/>
                        </a:solidFill>
                        <a:ln w="6350">
                          <a:solidFill>
                            <a:prstClr val="black"/>
                          </a:solidFill>
                        </a:ln>
                      </wps:spPr>
                      <wps:txbx>
                        <w:txbxContent>
                          <w:p w14:paraId="6A499CD7" w14:textId="3AD764C3" w:rsidR="00BE42DE" w:rsidRPr="008931A6" w:rsidRDefault="00BE42DE" w:rsidP="008931A6">
                            <w:pPr>
                              <w:jc w:val="center"/>
                              <w:rPr>
                                <w:sz w:val="6"/>
                                <w:szCs w:val="6"/>
                              </w:rPr>
                            </w:pPr>
                            <w:hyperlink r:id="rId6" w:history="1">
                              <w:r w:rsidRPr="008931A6">
                                <w:rPr>
                                  <w:rStyle w:val="Hyperlink"/>
                                  <w:rFonts w:ascii="Arial" w:hAnsi="Arial" w:cs="Arial"/>
                                  <w:b/>
                                  <w:bCs/>
                                  <w:color w:val="auto"/>
                                  <w:spacing w:val="-5"/>
                                  <w:sz w:val="24"/>
                                  <w:szCs w:val="24"/>
                                  <w:shd w:val="clear" w:color="auto" w:fill="FFFFFF"/>
                                </w:rPr>
                                <w:t>Call Today to Speak with a Broker |</w:t>
                              </w:r>
                            </w:hyperlink>
                            <w:r w:rsidR="008931A6">
                              <w:rPr>
                                <w:sz w:val="12"/>
                                <w:szCs w:val="12"/>
                              </w:rPr>
                              <w:t xml:space="preserve"> </w:t>
                            </w:r>
                            <w:r w:rsidR="008931A6" w:rsidRPr="008931A6">
                              <w:rPr>
                                <w:color w:val="9D7C4F"/>
                                <w:sz w:val="32"/>
                                <w:szCs w:val="32"/>
                              </w:rPr>
                              <w:t>305-608-3761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xmlns:w="http://schemas.openxmlformats.org/wordprocessingml/2006/main">
              <v:shape xmlns:w14="http://schemas.microsoft.com/office/word/2010/wordml" xmlns:o="urn:schemas-microsoft-com:office:office" xmlns:v="urn:schemas-microsoft-com:vml" id="Text Box 5" style="position:absolute;left:0;text-align:left;margin-left:371.75pt;margin-top:24.6pt;width:159.8pt;height:48.55pt;z-index:251658247;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" w14:anchorId="181AADA5">
                <v:textbox>
                  <w:txbxContent>
                    <w:p w:rsidRPr="008931A6" w:rsidR="00BE42DE" w:rsidP="008931A6" w:rsidRDefault="00BE42DE" w14:paraId="6A499CD7" w14:textId="3AD764C3">
                      <w:pPr>
                        <w:jc w:val="center"/>
                        <w:rPr>
                          <w:sz w:val="6"/>
                          <w:szCs w:val="6"/>
                        </w:rPr>
                      </w:pPr>
                      <w:hyperlink xmlns:r="http://schemas.openxmlformats.org/officeDocument/2006/relationships" w:history="1" r:id="rId7">
                        <w:r w:rsidRPr="008931A6">
                          <w:rPr>
                            <w:rStyle w:val="Hyperlink"/>
                            <w:rFonts w:ascii="Arial" w:hAnsi="Arial" w:cs="Arial"/>
                            <w:b/>
                            <w:bCs/>
                            <w:color w:val="auto"/>
                            <w:spacing w:val="-5"/>
                            <w:sz w:val="24"/>
                            <w:szCs w:val="24"/>
                            <w:shd w:val="clear" w:color="auto" w:fill="FFFFFF"/>
                          </w:rPr>
                          <w:t>Call Today to Speak with a Broker |</w:t>
                        </w:r>
                      </w:hyperlink>
                      <w:r w:rsidR="008931A6">
                        <w:rPr>
                          <w:sz w:val="12"/>
                          <w:szCs w:val="12"/>
                        </w:rPr>
                        <w:t xml:space="preserve"> </w:t>
                      </w:r>
                      <w:r w:rsidRPr="008931A6" w:rsidR="008931A6">
                        <w:rPr>
                          <w:color w:val="9D7C4F"/>
                          <w:sz w:val="32"/>
                          <w:szCs w:val="32"/>
                        </w:rPr>
                        <w:t>305-608-3761</w:t>
                      </w:r>
                    </w:p>
                  </w:txbxContent>
                </v:textbox>
              </v:shape>
            </w:pict>
          </mc:Fallback>
        </mc:AlternateContent>
      </w:r>
      <w:r w:rsidR="006901E0" w:rsidRPr="006901E0">
        <w:rPr>
          <w:noProof/>
        </w:rPr>
        <w:drawing>
          <wp:anchor distT="0" distB="0" distL="114300" distR="114300" simplePos="0" relativeHeight="251658245" behindDoc="0" locked="0" layoutInCell="1" allowOverlap="1" wp14:anchorId="12662463" wp14:editId="4C4F500C">
            <wp:simplePos x="0" y="0"/>
            <wp:positionH relativeFrom="margin">
              <wp:posOffset>4396676</wp:posOffset>
            </wp:positionH>
            <wp:positionV relativeFrom="paragraph">
              <wp:posOffset>1046116</wp:posOffset>
            </wp:positionV>
            <wp:extent cx="2678758" cy="1012004"/>
            <wp:effectExtent l="0" t="0" r="7620" b="0"/>
            <wp:wrapNone/>
            <wp:docPr id="1871801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01905" name="Picture 1"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33" t="1354" r="44491" b="-1354"/>
                    <a:stretch/>
                  </pic:blipFill>
                  <pic:spPr bwMode="auto">
                    <a:xfrm>
                      <a:off x="0" y="0"/>
                      <a:ext cx="2678758" cy="10120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d="6" w:author="Aniss Cherkaoui" w:date="2024-10-06T10:17:00Z" w16du:dateUtc="2024-10-06T14:17:00Z">
        <w:r>
          <w:rPr>
            <w:noProof/>
          </w:rPr>
          <w:drawing>
            <wp:anchor distT="0" distB="0" distL="114300" distR="114300" simplePos="0" relativeHeight="251658240" behindDoc="0" locked="0" layoutInCell="1" allowOverlap="1" wp14:anchorId="2BA6B154" wp14:editId="4FE6D604">
              <wp:simplePos x="0" y="0"/>
              <wp:positionH relativeFrom="column">
                <wp:posOffset>-734602</wp:posOffset>
              </wp:positionH>
              <wp:positionV relativeFrom="paragraph">
                <wp:posOffset>332619</wp:posOffset>
              </wp:positionV>
              <wp:extent cx="5274310" cy="4495800"/>
              <wp:effectExtent l="0" t="0" r="2540" b="0"/>
              <wp:wrapSquare wrapText="bothSides"/>
              <wp:docPr id="11180833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74310" cy="4495800"/>
                      </a:xfrm>
                      <a:prstGeom prst="rect">
                        <a:avLst/>
                      </a:prstGeom>
                    </pic:spPr>
                  </pic:pic>
                </a:graphicData>
              </a:graphic>
              <wp14:sizeRelH relativeFrom="page">
                <wp14:pctWidth>0</wp14:pctWidth>
              </wp14:sizeRelH>
              <wp14:sizeRelV relativeFrom="page">
                <wp14:pctHeight>0</wp14:pctHeight>
              </wp14:sizeRelV>
            </wp:anchor>
          </w:drawing>
        </w:r>
      </w:ins>
    </w:p>
    <w:p w14:paraId="6ECC55FD" w14:textId="1CBE56D9" w:rsidR="00A4361B" w:rsidRDefault="006901E0" w:rsidP="006901E0">
      <w:pPr>
        <w:jc w:val="both"/>
      </w:pPr>
      <w:r w:rsidRPr="006901E0">
        <w:rPr>
          <w:noProof/>
        </w:rPr>
        <w:t xml:space="preserve"> </w:t>
      </w:r>
      <w:r w:rsidRPr="006901E0">
        <w:rPr>
          <w:noProof/>
        </w:rPr>
        <w:drawing>
          <wp:inline distT="0" distB="0" distL="0" distR="0" wp14:anchorId="4D1675A2" wp14:editId="27232623">
            <wp:extent cx="5943600" cy="757555"/>
            <wp:effectExtent l="0" t="0" r="0" b="4445"/>
            <wp:docPr id="677695234"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95234" name="Picture 1" descr="A close up of a computer screen&#10;&#10;Description automatically generated"/>
                    <pic:cNvPicPr/>
                  </pic:nvPicPr>
                  <pic:blipFill>
                    <a:blip r:embed="rId10"/>
                    <a:stretch>
                      <a:fillRect/>
                    </a:stretch>
                  </pic:blipFill>
                  <pic:spPr>
                    <a:xfrm>
                      <a:off x="0" y="0"/>
                      <a:ext cx="5943600" cy="757555"/>
                    </a:xfrm>
                    <a:prstGeom prst="rect">
                      <a:avLst/>
                    </a:prstGeom>
                  </pic:spPr>
                </pic:pic>
              </a:graphicData>
            </a:graphic>
          </wp:inline>
        </w:drawing>
      </w:r>
    </w:p>
    <w:p w14:paraId="2948D939" w14:textId="12054D68" w:rsidR="006901E0" w:rsidRPr="006901E0" w:rsidRDefault="006901E0" w:rsidP="006901E0">
      <w:pPr>
        <w:jc w:val="both"/>
      </w:pPr>
      <w:r>
        <w:rPr>
          <w:rFonts w:ascii="news_gothic_mtbold" w:eastAsia="Times New Roman" w:hAnsi="news_gothic_mtbold" w:cs="Arial"/>
          <w:noProof/>
          <w:color w:val="9D7C4F"/>
          <w:spacing w:val="-5"/>
          <w:kern w:val="0"/>
          <w:sz w:val="45"/>
          <w:szCs w:val="45"/>
        </w:rPr>
        <mc:AlternateContent>
          <mc:Choice Requires="wps">
            <w:drawing>
              <wp:anchor distT="0" distB="0" distL="114300" distR="114300" simplePos="0" relativeHeight="251658241" behindDoc="0" locked="0" layoutInCell="1" allowOverlap="1" wp14:anchorId="0D1A7261" wp14:editId="05F02398">
                <wp:simplePos x="0" y="0"/>
                <wp:positionH relativeFrom="column">
                  <wp:posOffset>-724328</wp:posOffset>
                </wp:positionH>
                <wp:positionV relativeFrom="paragraph">
                  <wp:posOffset>438157</wp:posOffset>
                </wp:positionV>
                <wp:extent cx="7073422" cy="2969232"/>
                <wp:effectExtent l="0" t="0" r="13335" b="22225"/>
                <wp:wrapNone/>
                <wp:docPr id="1826226297" name="Text Box 2"/>
                <wp:cNvGraphicFramePr/>
                <a:graphic xmlns:a="http://schemas.openxmlformats.org/drawingml/2006/main">
                  <a:graphicData uri="http://schemas.microsoft.com/office/word/2010/wordprocessingShape">
                    <wps:wsp>
                      <wps:cNvSpPr txBox="1"/>
                      <wps:spPr>
                        <a:xfrm>
                          <a:off x="0" y="0"/>
                          <a:ext cx="7073422" cy="2969232"/>
                        </a:xfrm>
                        <a:prstGeom prst="rect">
                          <a:avLst/>
                        </a:prstGeom>
                        <a:solidFill>
                          <a:schemeClr val="lt1"/>
                        </a:solidFill>
                        <a:ln w="6350">
                          <a:solidFill>
                            <a:prstClr val="black"/>
                          </a:solidFill>
                        </a:ln>
                      </wps:spPr>
                      <wps:txbx>
                        <w:txbxContent>
                          <w:p w14:paraId="29E5A01C" w14:textId="77777777" w:rsidR="006901E0" w:rsidRPr="006901E0" w:rsidRDefault="006901E0" w:rsidP="006901E0">
                            <w:pPr>
                              <w:pStyle w:val="NormalWeb"/>
                              <w:rPr>
                                <w:color w:val="9D7C4F"/>
                                <w:sz w:val="18"/>
                                <w:szCs w:val="18"/>
                              </w:rPr>
                            </w:pPr>
                            <w:r w:rsidRPr="006901E0">
                              <w:rPr>
                                <w:rStyle w:val="Strong"/>
                                <w:rFonts w:eastAsiaTheme="majorEastAsia"/>
                                <w:color w:val="9D7C4F"/>
                                <w:sz w:val="18"/>
                                <w:szCs w:val="18"/>
                              </w:rPr>
                              <w:t>Methodology for Determining the Most Probable Selling Price (MPSP)</w:t>
                            </w:r>
                          </w:p>
                          <w:p w14:paraId="693C1B00" w14:textId="77777777" w:rsidR="006901E0" w:rsidRPr="006901E0" w:rsidRDefault="006901E0" w:rsidP="006901E0">
                            <w:pPr>
                              <w:pStyle w:val="NormalWeb"/>
                              <w:rPr>
                                <w:sz w:val="14"/>
                                <w:szCs w:val="14"/>
                              </w:rPr>
                            </w:pPr>
                            <w:r w:rsidRPr="006901E0">
                              <w:rPr>
                                <w:sz w:val="14"/>
                                <w:szCs w:val="14"/>
                              </w:rPr>
                              <w:t>To determine the Most Probable Selling Price (MPSP), I use a unique, data-driven methodology designed to provide an informed estimate based on market comparables. This approach starts with analyzing the actual sale prices of similar businesses and utilizes multiple reputable data sources, such as PRATT STATS, BIZCOMPS, and other databases containing thousands of transactions involving closely held businesses. I also gather information from business brokerage data collection agencies, which provide extensive information on both sold and listed businesses, as well as valuation guidelines published in industry reference guides.</w:t>
                            </w:r>
                          </w:p>
                          <w:p w14:paraId="41E4BE1E" w14:textId="77777777" w:rsidR="006901E0" w:rsidRPr="006901E0" w:rsidRDefault="006901E0" w:rsidP="006901E0">
                            <w:pPr>
                              <w:pStyle w:val="NormalWeb"/>
                              <w:rPr>
                                <w:sz w:val="14"/>
                                <w:szCs w:val="14"/>
                              </w:rPr>
                            </w:pPr>
                            <w:r w:rsidRPr="006901E0">
                              <w:rPr>
                                <w:sz w:val="14"/>
                                <w:szCs w:val="14"/>
                              </w:rPr>
                              <w:t>The foundation of my approach is built on evaluating the relationship between Sales Price (SP) and Seller Discretionary Earnings (SDE). SDE is a key metric that reflects the financial benefits available to a business owner. It is derived by adjusting net income before taxes and adding back the owner's compensation, interest, depreciation, and one-time or non-recurring expenses. By restating earnings in this manner, I develop a clearer understanding of the business’s financial performance. The MPSP is then determined by applying market-derived multiples to the restated SDE, providing an estimate that aligns with comparable market activity.</w:t>
                            </w:r>
                          </w:p>
                          <w:p w14:paraId="7F5E6D0C" w14:textId="77777777" w:rsidR="006901E0" w:rsidRPr="006901E0" w:rsidRDefault="006901E0" w:rsidP="006901E0">
                            <w:pPr>
                              <w:pStyle w:val="NormalWeb"/>
                              <w:rPr>
                                <w:sz w:val="14"/>
                                <w:szCs w:val="14"/>
                              </w:rPr>
                            </w:pPr>
                            <w:r w:rsidRPr="006901E0">
                              <w:rPr>
                                <w:sz w:val="14"/>
                                <w:szCs w:val="14"/>
                              </w:rPr>
                              <w:t>Beyond financial analysis, I also consider how potential buyers might evaluate the opportunity. Buyers often assess the Return on Invested Cash compared to other potential business or investment opportunities. If the business is perceived as overpriced or too risky, it could deter potential buyers. Therefore, factors such as Return on Invested Cash, Payback period, and available financing options—such as seller financing or SBA-backed loans—are important considerations. By leveraging financing, buyers may achieve higher returns, making financing a critical factor in evaluating a business's attractiveness.</w:t>
                            </w:r>
                          </w:p>
                          <w:p w14:paraId="648A51A1" w14:textId="77777777" w:rsidR="006901E0" w:rsidRPr="006901E0" w:rsidRDefault="006901E0" w:rsidP="006901E0">
                            <w:pPr>
                              <w:pStyle w:val="NormalWeb"/>
                              <w:rPr>
                                <w:sz w:val="14"/>
                                <w:szCs w:val="14"/>
                              </w:rPr>
                            </w:pPr>
                            <w:r w:rsidRPr="006901E0">
                              <w:rPr>
                                <w:sz w:val="14"/>
                                <w:szCs w:val="14"/>
                              </w:rPr>
                              <w:t>Finally, I review the most recent balance sheet to better understand which assets and liabilities will remain with the seller after the transaction. This step may assist in estimating the potential proceeds for the seller, accounting for costs associated with the sale, such as transaction fees and retained liabilities. It is important to note that these calculations are intended to provide a general understanding of the financial outcome of the sale, not as an exact projection.</w:t>
                            </w:r>
                          </w:p>
                          <w:p w14:paraId="296A7976" w14:textId="5BD81295" w:rsidR="006901E0" w:rsidRPr="006901E0" w:rsidRDefault="006901E0" w:rsidP="006901E0">
                            <w:pPr>
                              <w:pStyle w:val="NormalWeb"/>
                              <w:rPr>
                                <w:sz w:val="14"/>
                                <w:szCs w:val="14"/>
                              </w:rPr>
                            </w:pPr>
                            <w:r w:rsidRPr="006901E0">
                              <w:rPr>
                                <w:sz w:val="14"/>
                                <w:szCs w:val="14"/>
                              </w:rPr>
                              <w:t xml:space="preserve">My methodology blends market data, financial insight, and buyer behavior considerations to provide a well-rounded estimate. This helps ensure the suggested </w:t>
                            </w:r>
                            <w:hyperlink r:id="rId11" w:history="1">
                              <w:r w:rsidRPr="00EB64CD">
                                <w:rPr>
                                  <w:rStyle w:val="Hyperlink"/>
                                  <w:sz w:val="14"/>
                                  <w:szCs w:val="14"/>
                                </w:rPr>
                                <w:t>selling price</w:t>
                              </w:r>
                            </w:hyperlink>
                            <w:r w:rsidRPr="006901E0">
                              <w:rPr>
                                <w:sz w:val="14"/>
                                <w:szCs w:val="14"/>
                              </w:rPr>
                              <w:t xml:space="preserve"> aligns with market conditions and reflects the unique value of the business as seen by potential buyers. Please keep in mind that this methodology is based on industry data and practices and does not replace the need for professional legal or accounting advice. For a more personalized discussion about your business, I invite you to schedule a </w:t>
                            </w:r>
                            <w:r w:rsidRPr="006901E0">
                              <w:rPr>
                                <w:color w:val="215E99" w:themeColor="text2" w:themeTint="BF"/>
                                <w:sz w:val="14"/>
                                <w:szCs w:val="14"/>
                                <w:u w:val="single"/>
                              </w:rPr>
                              <w:t>free consultation</w:t>
                            </w:r>
                            <w:r w:rsidRPr="006901E0">
                              <w:rPr>
                                <w:sz w:val="14"/>
                                <w:szCs w:val="14"/>
                              </w:rPr>
                              <w:t>.</w:t>
                            </w:r>
                          </w:p>
                          <w:p w14:paraId="3EE8C7B8" w14:textId="77777777" w:rsidR="006901E0" w:rsidRPr="006901E0" w:rsidRDefault="006901E0">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2" style="position:absolute;left:0;text-align:left;margin-left:-57.05pt;margin-top:34.5pt;width:556.95pt;height:2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" w14:anchorId="0D1A7261">
                <v:textbox>
                  <w:txbxContent>
                    <w:p w:rsidRPr="006901E0" w:rsidR="006901E0" w:rsidP="006901E0" w:rsidRDefault="006901E0" w14:paraId="29E5A01C" w14:textId="77777777">
                      <w:pPr>
                        <w:pStyle w:val="NormalWeb"/>
                        <w:rPr>
                          <w:color w:val="9D7C4F"/>
                          <w:sz w:val="18"/>
                          <w:szCs w:val="18"/>
                        </w:rPr>
                      </w:pPr>
                      <w:r w:rsidRPr="006901E0">
                        <w:rPr>
                          <w:rStyle w:val="Strong"/>
                          <w:rFonts w:eastAsiaTheme="majorEastAsia"/>
                          <w:color w:val="9D7C4F"/>
                          <w:sz w:val="18"/>
                          <w:szCs w:val="18"/>
                        </w:rPr>
                        <w:t>Methodology for Determining the Most Probable Selling Price (MPSP)</w:t>
                      </w:r>
                    </w:p>
                    <w:p w:rsidRPr="006901E0" w:rsidR="006901E0" w:rsidP="006901E0" w:rsidRDefault="006901E0" w14:paraId="693C1B00" w14:textId="77777777">
                      <w:pPr>
                        <w:pStyle w:val="NormalWeb"/>
                        <w:rPr>
                          <w:sz w:val="14"/>
                          <w:szCs w:val="14"/>
                        </w:rPr>
                      </w:pPr>
                      <w:r w:rsidRPr="006901E0">
                        <w:rPr>
                          <w:sz w:val="14"/>
                          <w:szCs w:val="14"/>
                        </w:rPr>
                        <w:t xml:space="preserve">To determine the Most Probable Selling Price (MPSP), I use a unique, data-driven methodology designed to provide an informed estimate based on market </w:t>
                      </w:r>
                      <w:proofErr w:type="spellStart"/>
                      <w:r w:rsidRPr="006901E0">
                        <w:rPr>
                          <w:sz w:val="14"/>
                          <w:szCs w:val="14"/>
                        </w:rPr>
                        <w:t>comparables</w:t>
                      </w:r>
                      <w:proofErr w:type="spellEnd"/>
                      <w:r w:rsidRPr="006901E0">
                        <w:rPr>
                          <w:sz w:val="14"/>
                          <w:szCs w:val="14"/>
                        </w:rPr>
                        <w:t>. This approach starts with analyzing the actual sale prices of similar businesses and utilizes multiple reputable data sources, such as PRATT STATS, BIZCOMPS, and other databases containing thousands of transactions involving closely held businesses. I also gather information from business brokerage data collection agencies, which provide extensive information on both sold and listed businesses, as well as valuation guidelines published in industry reference guides.</w:t>
                      </w:r>
                    </w:p>
                    <w:p w:rsidRPr="006901E0" w:rsidR="006901E0" w:rsidP="006901E0" w:rsidRDefault="006901E0" w14:paraId="41E4BE1E" w14:textId="77777777">
                      <w:pPr>
                        <w:pStyle w:val="NormalWeb"/>
                        <w:rPr>
                          <w:sz w:val="14"/>
                          <w:szCs w:val="14"/>
                        </w:rPr>
                      </w:pPr>
                      <w:r w:rsidRPr="006901E0">
                        <w:rPr>
                          <w:sz w:val="14"/>
                          <w:szCs w:val="14"/>
                        </w:rPr>
                        <w:t>The foundation of my approach is built on evaluating the relationship between Sales Price (SP) and Seller Discretionary Earnings (SDE). SDE is a key metric that reflects the financial benefits available to a business owner. It is derived by adjusting net income before taxes and adding back the owner's compensation, interest, depreciation, and one-time or non-recurring expenses. By restating earnings in this manner, I develop a clearer understanding of the business’s financial performance. The MPSP is then determined by applying market-derived multiples to the restated SDE, providing an estimate that aligns with comparable market activity.</w:t>
                      </w:r>
                    </w:p>
                    <w:p w:rsidRPr="006901E0" w:rsidR="006901E0" w:rsidP="006901E0" w:rsidRDefault="006901E0" w14:paraId="7F5E6D0C" w14:textId="77777777">
                      <w:pPr>
                        <w:pStyle w:val="NormalWeb"/>
                        <w:rPr>
                          <w:sz w:val="14"/>
                          <w:szCs w:val="14"/>
                        </w:rPr>
                      </w:pPr>
                      <w:r w:rsidRPr="006901E0">
                        <w:rPr>
                          <w:sz w:val="14"/>
                          <w:szCs w:val="14"/>
                        </w:rPr>
                        <w:t>Beyond financial analysis, I also consider how potential buyers might evaluate the opportunity. Buyers often assess the Return on Invested Cash compared to other potential business or investment opportunities. If the business is perceived as overpriced or too risky, it could deter potential buyers. Therefore, factors such as Return on Invested Cash, Payback period, and available financing options—such as seller financing or SBA-backed loans—are important considerations. By leveraging financing, buyers may achieve higher returns, making financing a critical factor in evaluating a business's attractiveness.</w:t>
                      </w:r>
                    </w:p>
                    <w:p w:rsidRPr="006901E0" w:rsidR="006901E0" w:rsidP="006901E0" w:rsidRDefault="006901E0" w14:paraId="648A51A1" w14:textId="77777777">
                      <w:pPr>
                        <w:pStyle w:val="NormalWeb"/>
                        <w:rPr>
                          <w:sz w:val="14"/>
                          <w:szCs w:val="14"/>
                        </w:rPr>
                      </w:pPr>
                      <w:r w:rsidRPr="006901E0">
                        <w:rPr>
                          <w:sz w:val="14"/>
                          <w:szCs w:val="14"/>
                        </w:rPr>
                        <w:t>Finally, I review the most recent balance sheet to better understand which assets and liabilities will remain with the seller after the transaction. This step may assist in estimating the potential proceeds for the seller, accounting for costs associated with the sale, such as transaction fees and retained liabilities. It is important to note that these calculations are intended to provide a general understanding of the financial outcome of the sale, not as an exact projection.</w:t>
                      </w:r>
                    </w:p>
                    <w:p w:rsidRPr="006901E0" w:rsidR="006901E0" w:rsidP="006901E0" w:rsidRDefault="006901E0" w14:paraId="296A7976" w14:textId="5BD81295">
                      <w:pPr>
                        <w:pStyle w:val="NormalWeb"/>
                        <w:rPr>
                          <w:sz w:val="14"/>
                          <w:szCs w:val="14"/>
                        </w:rPr>
                      </w:pPr>
                      <w:r w:rsidRPr="006901E0">
                        <w:rPr>
                          <w:sz w:val="14"/>
                          <w:szCs w:val="14"/>
                        </w:rPr>
                        <w:t xml:space="preserve">My methodology blends market data, financial insight, and buyer behavior considerations to provide a well-rounded estimate. This helps ensure the suggested </w:t>
                      </w:r>
                      <w:hyperlink w:history="1" r:id="rId12">
                        <w:r w:rsidRPr="00EB64CD">
                          <w:rPr>
                            <w:rStyle w:val="Hyperlink"/>
                            <w:sz w:val="14"/>
                            <w:szCs w:val="14"/>
                          </w:rPr>
                          <w:t>selling price</w:t>
                        </w:r>
                      </w:hyperlink>
                      <w:r w:rsidRPr="006901E0">
                        <w:rPr>
                          <w:sz w:val="14"/>
                          <w:szCs w:val="14"/>
                        </w:rPr>
                        <w:t xml:space="preserve"> aligns with market conditions and reflects the unique value of the business as seen by potential buyers. Please keep in mind that this methodology is based on industry data and practices and does not replace the need for professional legal or accounting advice. For a more personalized discussion about your business, I invite you to schedule a </w:t>
                      </w:r>
                      <w:r w:rsidRPr="006901E0">
                        <w:rPr>
                          <w:color w:val="215E99" w:themeColor="text2" w:themeTint="BF"/>
                          <w:sz w:val="14"/>
                          <w:szCs w:val="14"/>
                          <w:u w:val="single"/>
                        </w:rPr>
                        <w:t>free consultation</w:t>
                      </w:r>
                      <w:r w:rsidRPr="006901E0">
                        <w:rPr>
                          <w:sz w:val="14"/>
                          <w:szCs w:val="14"/>
                        </w:rPr>
                        <w:t>.</w:t>
                      </w:r>
                    </w:p>
                    <w:p w:rsidRPr="006901E0" w:rsidR="006901E0" w:rsidRDefault="006901E0" w14:paraId="3EE8C7B8" w14:textId="77777777">
                      <w:pPr>
                        <w:rPr>
                          <w:sz w:val="12"/>
                          <w:szCs w:val="12"/>
                        </w:rPr>
                      </w:pPr>
                    </w:p>
                  </w:txbxContent>
                </v:textbox>
              </v:shape>
            </w:pict>
          </mc:Fallback>
        </mc:AlternateContent>
      </w:r>
    </w:p>
    <w:p w14:paraId="1E0FECAA" w14:textId="4FFC2B32" w:rsidR="006901E0" w:rsidRPr="006901E0" w:rsidRDefault="006901E0" w:rsidP="006901E0">
      <w:pPr>
        <w:jc w:val="both"/>
      </w:pPr>
      <w:r>
        <w:rPr>
          <w:noProof/>
        </w:rPr>
        <mc:AlternateContent>
          <mc:Choice Requires="wps">
            <w:drawing>
              <wp:anchor distT="0" distB="0" distL="114300" distR="114300" simplePos="0" relativeHeight="251658242" behindDoc="0" locked="0" layoutInCell="1" allowOverlap="1" wp14:anchorId="1811F8F4" wp14:editId="41BA1896">
                <wp:simplePos x="0" y="0"/>
                <wp:positionH relativeFrom="column">
                  <wp:posOffset>-636998</wp:posOffset>
                </wp:positionH>
                <wp:positionV relativeFrom="paragraph">
                  <wp:posOffset>3376986</wp:posOffset>
                </wp:positionV>
                <wp:extent cx="6986427" cy="4536041"/>
                <wp:effectExtent l="0" t="0" r="24130" b="17145"/>
                <wp:wrapNone/>
                <wp:docPr id="184392484" name="Text Box 3"/>
                <wp:cNvGraphicFramePr/>
                <a:graphic xmlns:a="http://schemas.openxmlformats.org/drawingml/2006/main">
                  <a:graphicData uri="http://schemas.microsoft.com/office/word/2010/wordprocessingShape">
                    <wps:wsp>
                      <wps:cNvSpPr txBox="1"/>
                      <wps:spPr>
                        <a:xfrm>
                          <a:off x="0" y="0"/>
                          <a:ext cx="6986427" cy="4536041"/>
                        </a:xfrm>
                        <a:prstGeom prst="rect">
                          <a:avLst/>
                        </a:prstGeom>
                        <a:solidFill>
                          <a:schemeClr val="lt1"/>
                        </a:solidFill>
                        <a:ln w="6350">
                          <a:solidFill>
                            <a:prstClr val="black"/>
                          </a:solidFill>
                        </a:ln>
                      </wps:spPr>
                      <wps:txbx>
                        <w:txbxContent>
                          <w:p w14:paraId="2A22EB7C" w14:textId="266D40B2" w:rsidR="006901E0" w:rsidRPr="006901E0" w:rsidRDefault="006901E0" w:rsidP="006901E0">
                            <w:pPr>
                              <w:spacing w:after="0" w:line="240" w:lineRule="auto"/>
                              <w:rPr>
                                <w:rFonts w:ascii="Times New Roman" w:eastAsia="Times New Roman" w:hAnsi="Times New Roman" w:cs="Times New Roman"/>
                                <w:color w:val="9D7C4F"/>
                                <w:kern w:val="0"/>
                                <w:sz w:val="16"/>
                                <w:szCs w:val="16"/>
                                <w14:ligatures w14:val="none"/>
                              </w:rPr>
                            </w:pPr>
                            <w:r w:rsidRPr="006901E0">
                              <w:rPr>
                                <w:rFonts w:ascii="Times New Roman" w:eastAsia="Times New Roman" w:hAnsi="Times New Roman" w:cs="Times New Roman"/>
                                <w:b/>
                                <w:bCs/>
                                <w:color w:val="9D7C4F"/>
                                <w:kern w:val="0"/>
                                <w:sz w:val="18"/>
                                <w:szCs w:val="18"/>
                                <w14:ligatures w14:val="none"/>
                              </w:rPr>
                              <w:t>Different Methods of Business Valuation and Why the MPSP Approach Is Dominant in Business Sales</w:t>
                            </w:r>
                          </w:p>
                          <w:p w14:paraId="18B0C5CC" w14:textId="676D01F6"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kern w:val="0"/>
                                <w:sz w:val="12"/>
                                <w:szCs w:val="12"/>
                                <w14:ligatures w14:val="none"/>
                              </w:rPr>
                              <w:t xml:space="preserve">When valuing a business, several methods can be used, each suitable for different scenarios. Below, I compare some common </w:t>
                            </w:r>
                            <w:hyperlink r:id="rId13" w:history="1">
                              <w:r w:rsidRPr="00EB64CD">
                                <w:rPr>
                                  <w:rStyle w:val="Hyperlink"/>
                                  <w:rFonts w:ascii="Times New Roman" w:eastAsia="Times New Roman" w:hAnsi="Times New Roman" w:cs="Times New Roman"/>
                                  <w:kern w:val="0"/>
                                  <w:sz w:val="12"/>
                                  <w:szCs w:val="12"/>
                                  <w14:ligatures w14:val="none"/>
                                </w:rPr>
                                <w:t>valuation methods</w:t>
                              </w:r>
                            </w:hyperlink>
                            <w:r w:rsidRPr="006901E0">
                              <w:rPr>
                                <w:rFonts w:ascii="Times New Roman" w:eastAsia="Times New Roman" w:hAnsi="Times New Roman" w:cs="Times New Roman"/>
                                <w:kern w:val="0"/>
                                <w:sz w:val="12"/>
                                <w:szCs w:val="12"/>
                                <w14:ligatures w14:val="none"/>
                              </w:rPr>
                              <w:t>—such as Discounted Cash Flow (DCF), Asset-Based Valuation, and the Most Probable Selling Price (MPSP)—and explain why the MPSP approach is often the most effective for businesses that are up for sale.</w:t>
                            </w:r>
                          </w:p>
                          <w:p w14:paraId="50A0DD1A" w14:textId="77777777"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b/>
                                <w:bCs/>
                                <w:kern w:val="0"/>
                                <w:sz w:val="12"/>
                                <w:szCs w:val="12"/>
                                <w14:ligatures w14:val="none"/>
                              </w:rPr>
                              <w:t>1. Discounted Cash Flow (DCF) Valuation</w:t>
                            </w:r>
                          </w:p>
                          <w:p w14:paraId="464F1EEA" w14:textId="77777777"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kern w:val="0"/>
                                <w:sz w:val="12"/>
                                <w:szCs w:val="12"/>
                                <w14:ligatures w14:val="none"/>
                              </w:rPr>
                              <w:t>The Discounted Cash Flow (DCF) method projects a business's future cash flows and discounts them to their present value using an appropriate discount rate. This method is useful for assessing potential long-term profitability. While it works well for larger, established businesses with predictable earnings, it has limitations for small to medium-sized businesses. DCF relies heavily on assumptions about future growth, discount rates, and market conditions, which makes it prone to significant errors if these assumptions are inaccurate. This can result in either overvaluing or undervaluing the business, which is problematic for sellers and buyers alike.</w:t>
                            </w:r>
                          </w:p>
                          <w:p w14:paraId="6461C322" w14:textId="77777777"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b/>
                                <w:bCs/>
                                <w:kern w:val="0"/>
                                <w:sz w:val="12"/>
                                <w:szCs w:val="12"/>
                                <w14:ligatures w14:val="none"/>
                              </w:rPr>
                              <w:t>2. Asset-Based Valuation</w:t>
                            </w:r>
                          </w:p>
                          <w:p w14:paraId="1587DE2C" w14:textId="77777777"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kern w:val="0"/>
                                <w:sz w:val="12"/>
                                <w:szCs w:val="12"/>
                                <w14:ligatures w14:val="none"/>
                              </w:rPr>
                              <w:t>Asset-based valuation determines a business's value based on its net assets, using either a liquidation approach or an adjusted book value approach. This method is best suited for companies with significant physical assets, such as those in manufacturing or real estate. However, it often undervalues businesses that derive much of their value from intangible assets such as brand reputation, customer relationships, or goodwill. Asset-based valuation also fails to adequately consider the ongoing profitability of a business, which is a key factor for potential buyers.</w:t>
                            </w:r>
                          </w:p>
                          <w:p w14:paraId="18630A44" w14:textId="77777777"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b/>
                                <w:bCs/>
                                <w:kern w:val="0"/>
                                <w:sz w:val="12"/>
                                <w:szCs w:val="12"/>
                                <w14:ligatures w14:val="none"/>
                              </w:rPr>
                              <w:t>3. Most Probable Selling Price (MPSP) Using Market Comparables (The Preferred Approach)</w:t>
                            </w:r>
                          </w:p>
                          <w:p w14:paraId="2A8D82BC" w14:textId="77777777"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kern w:val="0"/>
                                <w:sz w:val="12"/>
                                <w:szCs w:val="12"/>
                                <w14:ligatures w14:val="none"/>
                              </w:rPr>
                              <w:t>The Most Probable Selling Price (MPSP) approach, which I use, relies on direct market comparables. This means evaluating the actual sale prices of similar businesses using reputable databases and focusing on Seller Discretionary Earnings (SDE). Here’s why the MPSP approach is the most commonly used and reliable method for valuing businesses that are up for sale:</w:t>
                            </w:r>
                          </w:p>
                          <w:p w14:paraId="11DD2A56" w14:textId="77777777" w:rsidR="006901E0" w:rsidRPr="006901E0" w:rsidRDefault="006901E0" w:rsidP="006901E0">
                            <w:pPr>
                              <w:numPr>
                                <w:ilvl w:val="0"/>
                                <w:numId w:val="1"/>
                              </w:num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b/>
                                <w:bCs/>
                                <w:kern w:val="0"/>
                                <w:sz w:val="12"/>
                                <w:szCs w:val="12"/>
                                <w14:ligatures w14:val="none"/>
                              </w:rPr>
                              <w:t>Rooted in Real Market Data:</w:t>
                            </w:r>
                            <w:r w:rsidRPr="006901E0">
                              <w:rPr>
                                <w:rFonts w:ascii="Times New Roman" w:eastAsia="Times New Roman" w:hAnsi="Times New Roman" w:cs="Times New Roman"/>
                                <w:kern w:val="0"/>
                                <w:sz w:val="12"/>
                                <w:szCs w:val="12"/>
                                <w14:ligatures w14:val="none"/>
                              </w:rPr>
                              <w:t xml:space="preserve"> Unlike DCF, which depends on future projections, the MPSP method uses actual sales data from comparable businesses. This makes the valuation more realistic and aligned with market expectations, reflecting what buyers are willing to pay based on historical transactions.</w:t>
                            </w:r>
                          </w:p>
                          <w:p w14:paraId="6CADD605" w14:textId="77777777" w:rsidR="006901E0" w:rsidRPr="006901E0" w:rsidRDefault="006901E0" w:rsidP="006901E0">
                            <w:pPr>
                              <w:numPr>
                                <w:ilvl w:val="0"/>
                                <w:numId w:val="1"/>
                              </w:num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b/>
                                <w:bCs/>
                                <w:kern w:val="0"/>
                                <w:sz w:val="12"/>
                                <w:szCs w:val="12"/>
                                <w14:ligatures w14:val="none"/>
                              </w:rPr>
                              <w:t>Emphasis on Earnings and Buyer Behavior:</w:t>
                            </w:r>
                            <w:r w:rsidRPr="006901E0">
                              <w:rPr>
                                <w:rFonts w:ascii="Times New Roman" w:eastAsia="Times New Roman" w:hAnsi="Times New Roman" w:cs="Times New Roman"/>
                                <w:kern w:val="0"/>
                                <w:sz w:val="12"/>
                                <w:szCs w:val="12"/>
                                <w14:ligatures w14:val="none"/>
                              </w:rPr>
                              <w:t xml:space="preserve"> The MPSP approach places a significant focus on Seller Discretionary Earnings (SDE), which captures the true financial benefit available to the owner. SDE is critical in assessing small to medium-sized businesses because it provides a clear picture of profitability. The MPSP also takes into account how potential buyers evaluate investments, such as focusing on the Return on Invested Cash and considering available financing options, which makes it highly practical for determining market value.</w:t>
                            </w:r>
                          </w:p>
                          <w:p w14:paraId="63F8612B" w14:textId="77777777" w:rsidR="006901E0" w:rsidRPr="006901E0" w:rsidRDefault="006901E0" w:rsidP="006901E0">
                            <w:pPr>
                              <w:numPr>
                                <w:ilvl w:val="0"/>
                                <w:numId w:val="1"/>
                              </w:num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b/>
                                <w:bCs/>
                                <w:kern w:val="0"/>
                                <w:sz w:val="12"/>
                                <w:szCs w:val="12"/>
                                <w14:ligatures w14:val="none"/>
                              </w:rPr>
                              <w:t>Considers Both Tangible and Intangible Assets:</w:t>
                            </w:r>
                            <w:r w:rsidRPr="006901E0">
                              <w:rPr>
                                <w:rFonts w:ascii="Times New Roman" w:eastAsia="Times New Roman" w:hAnsi="Times New Roman" w:cs="Times New Roman"/>
                                <w:kern w:val="0"/>
                                <w:sz w:val="12"/>
                                <w:szCs w:val="12"/>
                                <w14:ligatures w14:val="none"/>
                              </w:rPr>
                              <w:t xml:space="preserve"> Unlike asset-based valuation, which mainly considers physical assets, the MPSP approach includes intangible aspects such as brand value, customer loyalty, and ease of transition—factors that are vital to a buyer's decision.</w:t>
                            </w:r>
                          </w:p>
                          <w:p w14:paraId="4AB4A96E" w14:textId="77777777" w:rsidR="006901E0" w:rsidRPr="006901E0" w:rsidRDefault="006901E0" w:rsidP="006901E0">
                            <w:pPr>
                              <w:numPr>
                                <w:ilvl w:val="0"/>
                                <w:numId w:val="1"/>
                              </w:num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b/>
                                <w:bCs/>
                                <w:kern w:val="0"/>
                                <w:sz w:val="12"/>
                                <w:szCs w:val="12"/>
                                <w14:ligatures w14:val="none"/>
                              </w:rPr>
                              <w:t>Straightforward and Market-Aligned:</w:t>
                            </w:r>
                            <w:r w:rsidRPr="006901E0">
                              <w:rPr>
                                <w:rFonts w:ascii="Times New Roman" w:eastAsia="Times New Roman" w:hAnsi="Times New Roman" w:cs="Times New Roman"/>
                                <w:kern w:val="0"/>
                                <w:sz w:val="12"/>
                                <w:szCs w:val="12"/>
                                <w14:ligatures w14:val="none"/>
                              </w:rPr>
                              <w:t xml:space="preserve"> The MPSP method is simpler and more transparent, making it easier for both sellers and buyers to understand. By aligning closely with market comparables, it fosters trust, ensuring both parties feel confident in the valuation, ultimately facilitating a successful sale.</w:t>
                            </w:r>
                          </w:p>
                          <w:p w14:paraId="0FD4AFA4" w14:textId="0212D1F9" w:rsidR="006901E0" w:rsidRPr="006901E0" w:rsidRDefault="006901E0" w:rsidP="006901E0">
                            <w:pPr>
                              <w:spacing w:before="100" w:beforeAutospacing="1" w:after="100" w:afterAutospacing="1" w:line="240" w:lineRule="auto"/>
                              <w:rPr>
                                <w:rFonts w:ascii="Times New Roman" w:eastAsia="Times New Roman" w:hAnsi="Times New Roman" w:cs="Times New Roman"/>
                                <w:kern w:val="0"/>
                                <w:sz w:val="12"/>
                                <w:szCs w:val="12"/>
                                <w14:ligatures w14:val="none"/>
                              </w:rPr>
                            </w:pPr>
                            <w:r w:rsidRPr="006901E0">
                              <w:rPr>
                                <w:rFonts w:ascii="Times New Roman" w:eastAsia="Times New Roman" w:hAnsi="Times New Roman" w:cs="Times New Roman"/>
                                <w:kern w:val="0"/>
                                <w:sz w:val="12"/>
                                <w:szCs w:val="12"/>
                                <w14:ligatures w14:val="none"/>
                              </w:rPr>
                              <w:t>For business owners looking to sell, the MPSP method provides a balanced, market-aligned perspective on value, making it the preferred choice. It combines tangible financial metrics with market realities and buyer perspectives, offering a clear and effective valuation that is grounded in real data. This helps ensure the business is appropriately priced for a smooth and successful sale.</w:t>
                            </w:r>
                            <w:r w:rsidR="00F343D1">
                              <w:rPr>
                                <w:rFonts w:ascii="Times New Roman" w:eastAsia="Times New Roman" w:hAnsi="Times New Roman" w:cs="Times New Roman"/>
                                <w:kern w:val="0"/>
                                <w:sz w:val="12"/>
                                <w:szCs w:val="12"/>
                                <w14:ligatures w14:val="none"/>
                              </w:rPr>
                              <w:br/>
                            </w:r>
                            <w:r w:rsidR="00F343D1" w:rsidRPr="00F343D1">
                              <w:rPr>
                                <w:rFonts w:ascii="Times New Roman" w:eastAsia="Times New Roman" w:hAnsi="Times New Roman" w:cs="Times New Roman"/>
                                <w:color w:val="215E99" w:themeColor="text2" w:themeTint="BF"/>
                                <w:kern w:val="0"/>
                                <w:sz w:val="12"/>
                                <w:szCs w:val="12"/>
                                <w:u w:val="single"/>
                                <w14:ligatures w14:val="none"/>
                              </w:rPr>
                              <w:t>Get a Personalized Business Valuation - Contact Me Now</w:t>
                            </w:r>
                          </w:p>
                          <w:p w14:paraId="4F12FBE4" w14:textId="77777777" w:rsidR="006901E0" w:rsidRPr="006901E0" w:rsidRDefault="006901E0">
                            <w:pP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3" style="position:absolute;left:0;text-align:left;margin-left:-50.15pt;margin-top:265.9pt;width:550.1pt;height:357.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" w14:anchorId="1811F8F4">
                <v:textbox>
                  <w:txbxContent>
                    <w:p w:rsidRPr="006901E0" w:rsidR="006901E0" w:rsidP="006901E0" w:rsidRDefault="006901E0" w14:paraId="2A22EB7C" w14:textId="266D40B2">
                      <w:pPr>
                        <w:spacing w:after="0" w:line="240" w:lineRule="auto"/>
                        <w:rPr>
                          <w:rFonts w:ascii="Times New Roman" w:hAnsi="Times New Roman" w:eastAsia="Times New Roman" w:cs="Times New Roman"/>
                          <w:color w:val="9D7C4F"/>
                          <w:kern w:val="0"/>
                          <w:sz w:val="16"/>
                          <w:szCs w:val="16"/>
                          <w14:ligatures w14:val="none"/>
                        </w:rPr>
                      </w:pPr>
                      <w:r w:rsidRPr="006901E0">
                        <w:rPr>
                          <w:rFonts w:ascii="Times New Roman" w:hAnsi="Times New Roman" w:eastAsia="Times New Roman" w:cs="Times New Roman"/>
                          <w:b/>
                          <w:bCs/>
                          <w:color w:val="9D7C4F"/>
                          <w:kern w:val="0"/>
                          <w:sz w:val="18"/>
                          <w:szCs w:val="18"/>
                          <w14:ligatures w14:val="none"/>
                        </w:rPr>
                        <w:t>Different Methods of Business Valuation and Why the MPSP Approach Is Dominant in Business Sales</w:t>
                      </w:r>
                    </w:p>
                    <w:p w:rsidRPr="006901E0" w:rsidR="006901E0" w:rsidP="006901E0" w:rsidRDefault="006901E0" w14:paraId="18B0C5CC" w14:textId="676D01F6">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kern w:val="0"/>
                          <w:sz w:val="12"/>
                          <w:szCs w:val="12"/>
                          <w14:ligatures w14:val="none"/>
                        </w:rPr>
                        <w:t xml:space="preserve">When valuing a business, several methods can be used, each suitable for different scenarios. Below, I compare some common </w:t>
                      </w:r>
                      <w:hyperlink w:history="1" r:id="rId14">
                        <w:r w:rsidRPr="00EB64CD">
                          <w:rPr>
                            <w:rStyle w:val="Hyperlink"/>
                            <w:rFonts w:ascii="Times New Roman" w:hAnsi="Times New Roman" w:eastAsia="Times New Roman" w:cs="Times New Roman"/>
                            <w:kern w:val="0"/>
                            <w:sz w:val="12"/>
                            <w:szCs w:val="12"/>
                            <w14:ligatures w14:val="none"/>
                          </w:rPr>
                          <w:t>valuation methods</w:t>
                        </w:r>
                      </w:hyperlink>
                      <w:r w:rsidRPr="006901E0">
                        <w:rPr>
                          <w:rFonts w:ascii="Times New Roman" w:hAnsi="Times New Roman" w:eastAsia="Times New Roman" w:cs="Times New Roman"/>
                          <w:kern w:val="0"/>
                          <w:sz w:val="12"/>
                          <w:szCs w:val="12"/>
                          <w14:ligatures w14:val="none"/>
                        </w:rPr>
                        <w:t>—such as Discounted Cash Flow (DCF), Asset-Based Valuation, and the Most Probable Selling Price (MPSP)—and explain why the MPSP approach is often the most effective for businesses that are up for sale.</w:t>
                      </w:r>
                    </w:p>
                    <w:p w:rsidRPr="006901E0" w:rsidR="006901E0" w:rsidP="006901E0" w:rsidRDefault="006901E0" w14:paraId="50A0DD1A" w14:textId="77777777">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b/>
                          <w:bCs/>
                          <w:kern w:val="0"/>
                          <w:sz w:val="12"/>
                          <w:szCs w:val="12"/>
                          <w14:ligatures w14:val="none"/>
                        </w:rPr>
                        <w:t>1. Discounted Cash Flow (DCF) Valuation</w:t>
                      </w:r>
                    </w:p>
                    <w:p w:rsidRPr="006901E0" w:rsidR="006901E0" w:rsidP="006901E0" w:rsidRDefault="006901E0" w14:paraId="464F1EEA" w14:textId="77777777">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kern w:val="0"/>
                          <w:sz w:val="12"/>
                          <w:szCs w:val="12"/>
                          <w14:ligatures w14:val="none"/>
                        </w:rPr>
                        <w:t>The Discounted Cash Flow (DCF) method projects a business's future cash flows and discounts them to their present value using an appropriate discount rate. This method is useful for assessing potential long-term profitability. While it works well for larger, established businesses with predictable earnings, it has limitations for small to medium-sized businesses. DCF relies heavily on assumptions about future growth, discount rates, and market conditions, which makes it prone to significant errors if these assumptions are inaccurate. This can result in either overvaluing or undervaluing the business, which is problematic for sellers and buyers alike.</w:t>
                      </w:r>
                    </w:p>
                    <w:p w:rsidRPr="006901E0" w:rsidR="006901E0" w:rsidP="006901E0" w:rsidRDefault="006901E0" w14:paraId="6461C322" w14:textId="77777777">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b/>
                          <w:bCs/>
                          <w:kern w:val="0"/>
                          <w:sz w:val="12"/>
                          <w:szCs w:val="12"/>
                          <w14:ligatures w14:val="none"/>
                        </w:rPr>
                        <w:t>2. Asset-Based Valuation</w:t>
                      </w:r>
                    </w:p>
                    <w:p w:rsidRPr="006901E0" w:rsidR="006901E0" w:rsidP="006901E0" w:rsidRDefault="006901E0" w14:paraId="1587DE2C" w14:textId="77777777">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kern w:val="0"/>
                          <w:sz w:val="12"/>
                          <w:szCs w:val="12"/>
                          <w14:ligatures w14:val="none"/>
                        </w:rPr>
                        <w:t>Asset-based valuation determines a business's value based on its net assets, using either a liquidation approach or an adjusted book value approach. This method is best suited for companies with significant physical assets, such as those in manufacturing or real estate. However, it often undervalues businesses that derive much of their value from intangible assets such as brand reputation, customer relationships, or goodwill. Asset-based valuation also fails to adequately consider the ongoing profitability of a business, which is a key factor for potential buyers.</w:t>
                      </w:r>
                    </w:p>
                    <w:p w:rsidRPr="006901E0" w:rsidR="006901E0" w:rsidP="006901E0" w:rsidRDefault="006901E0" w14:paraId="18630A44" w14:textId="77777777">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b/>
                          <w:bCs/>
                          <w:kern w:val="0"/>
                          <w:sz w:val="12"/>
                          <w:szCs w:val="12"/>
                          <w14:ligatures w14:val="none"/>
                        </w:rPr>
                        <w:t xml:space="preserve">3. Most Probable Selling Price (MPSP) Using Market </w:t>
                      </w:r>
                      <w:proofErr w:type="spellStart"/>
                      <w:r w:rsidRPr="006901E0">
                        <w:rPr>
                          <w:rFonts w:ascii="Times New Roman" w:hAnsi="Times New Roman" w:eastAsia="Times New Roman" w:cs="Times New Roman"/>
                          <w:b/>
                          <w:bCs/>
                          <w:kern w:val="0"/>
                          <w:sz w:val="12"/>
                          <w:szCs w:val="12"/>
                          <w14:ligatures w14:val="none"/>
                        </w:rPr>
                        <w:t>Comparables</w:t>
                      </w:r>
                      <w:proofErr w:type="spellEnd"/>
                      <w:r w:rsidRPr="006901E0">
                        <w:rPr>
                          <w:rFonts w:ascii="Times New Roman" w:hAnsi="Times New Roman" w:eastAsia="Times New Roman" w:cs="Times New Roman"/>
                          <w:b/>
                          <w:bCs/>
                          <w:kern w:val="0"/>
                          <w:sz w:val="12"/>
                          <w:szCs w:val="12"/>
                          <w14:ligatures w14:val="none"/>
                        </w:rPr>
                        <w:t xml:space="preserve"> (The Preferred Approach)</w:t>
                      </w:r>
                    </w:p>
                    <w:p w:rsidRPr="006901E0" w:rsidR="006901E0" w:rsidP="006901E0" w:rsidRDefault="006901E0" w14:paraId="2A8D82BC" w14:textId="77777777">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kern w:val="0"/>
                          <w:sz w:val="12"/>
                          <w:szCs w:val="12"/>
                          <w14:ligatures w14:val="none"/>
                        </w:rPr>
                        <w:t xml:space="preserve">The Most Probable Selling Price (MPSP) approach, which I use, relies on direct market </w:t>
                      </w:r>
                      <w:proofErr w:type="spellStart"/>
                      <w:r w:rsidRPr="006901E0">
                        <w:rPr>
                          <w:rFonts w:ascii="Times New Roman" w:hAnsi="Times New Roman" w:eastAsia="Times New Roman" w:cs="Times New Roman"/>
                          <w:kern w:val="0"/>
                          <w:sz w:val="12"/>
                          <w:szCs w:val="12"/>
                          <w14:ligatures w14:val="none"/>
                        </w:rPr>
                        <w:t>comparables</w:t>
                      </w:r>
                      <w:proofErr w:type="spellEnd"/>
                      <w:r w:rsidRPr="006901E0">
                        <w:rPr>
                          <w:rFonts w:ascii="Times New Roman" w:hAnsi="Times New Roman" w:eastAsia="Times New Roman" w:cs="Times New Roman"/>
                          <w:kern w:val="0"/>
                          <w:sz w:val="12"/>
                          <w:szCs w:val="12"/>
                          <w14:ligatures w14:val="none"/>
                        </w:rPr>
                        <w:t>. This means evaluating the actual sale prices of similar businesses using reputable databases and focusing on Seller Discretionary Earnings (SDE). Here’s why the MPSP approach is the most commonly used and reliable method for valuing businesses that are up for sale:</w:t>
                      </w:r>
                    </w:p>
                    <w:p w:rsidRPr="006901E0" w:rsidR="006901E0" w:rsidP="006901E0" w:rsidRDefault="006901E0" w14:paraId="11DD2A56" w14:textId="77777777">
                      <w:pPr>
                        <w:numPr>
                          <w:ilvl w:val="0"/>
                          <w:numId w:val="1"/>
                        </w:num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b/>
                          <w:bCs/>
                          <w:kern w:val="0"/>
                          <w:sz w:val="12"/>
                          <w:szCs w:val="12"/>
                          <w14:ligatures w14:val="none"/>
                        </w:rPr>
                        <w:t>Rooted in Real Market Data:</w:t>
                      </w:r>
                      <w:r w:rsidRPr="006901E0">
                        <w:rPr>
                          <w:rFonts w:ascii="Times New Roman" w:hAnsi="Times New Roman" w:eastAsia="Times New Roman" w:cs="Times New Roman"/>
                          <w:kern w:val="0"/>
                          <w:sz w:val="12"/>
                          <w:szCs w:val="12"/>
                          <w14:ligatures w14:val="none"/>
                        </w:rPr>
                        <w:t xml:space="preserve"> Unlike DCF, which depends on future projections, the MPSP method uses actual sales data from comparable businesses. This makes the valuation more realistic and aligned with market expectations, reflecting what buyers are willing to pay based on historical transactions.</w:t>
                      </w:r>
                    </w:p>
                    <w:p w:rsidRPr="006901E0" w:rsidR="006901E0" w:rsidP="006901E0" w:rsidRDefault="006901E0" w14:paraId="6CADD605" w14:textId="77777777">
                      <w:pPr>
                        <w:numPr>
                          <w:ilvl w:val="0"/>
                          <w:numId w:val="1"/>
                        </w:num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b/>
                          <w:bCs/>
                          <w:kern w:val="0"/>
                          <w:sz w:val="12"/>
                          <w:szCs w:val="12"/>
                          <w14:ligatures w14:val="none"/>
                        </w:rPr>
                        <w:t>Emphasis on Earnings and Buyer Behavior:</w:t>
                      </w:r>
                      <w:r w:rsidRPr="006901E0">
                        <w:rPr>
                          <w:rFonts w:ascii="Times New Roman" w:hAnsi="Times New Roman" w:eastAsia="Times New Roman" w:cs="Times New Roman"/>
                          <w:kern w:val="0"/>
                          <w:sz w:val="12"/>
                          <w:szCs w:val="12"/>
                          <w14:ligatures w14:val="none"/>
                        </w:rPr>
                        <w:t xml:space="preserve"> The MPSP approach places a significant focus on Seller Discretionary Earnings (SDE), which captures the true financial benefit available to the owner. SDE is critical in assessing small to medium-sized businesses because it provides a clear picture of profitability. The MPSP also takes into account how potential buyers evaluate investments, such as focusing on the Return on Invested Cash and considering available financing options, which makes it highly practical for determining market value.</w:t>
                      </w:r>
                    </w:p>
                    <w:p w:rsidRPr="006901E0" w:rsidR="006901E0" w:rsidP="006901E0" w:rsidRDefault="006901E0" w14:paraId="63F8612B" w14:textId="77777777">
                      <w:pPr>
                        <w:numPr>
                          <w:ilvl w:val="0"/>
                          <w:numId w:val="1"/>
                        </w:num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b/>
                          <w:bCs/>
                          <w:kern w:val="0"/>
                          <w:sz w:val="12"/>
                          <w:szCs w:val="12"/>
                          <w14:ligatures w14:val="none"/>
                        </w:rPr>
                        <w:t>Considers Both Tangible and Intangible Assets:</w:t>
                      </w:r>
                      <w:r w:rsidRPr="006901E0">
                        <w:rPr>
                          <w:rFonts w:ascii="Times New Roman" w:hAnsi="Times New Roman" w:eastAsia="Times New Roman" w:cs="Times New Roman"/>
                          <w:kern w:val="0"/>
                          <w:sz w:val="12"/>
                          <w:szCs w:val="12"/>
                          <w14:ligatures w14:val="none"/>
                        </w:rPr>
                        <w:t xml:space="preserve"> Unlike asset-based valuation, which mainly considers physical assets, the MPSP approach includes intangible aspects such as brand value, customer loyalty, and ease of transition—factors that are vital to a buyer's decision.</w:t>
                      </w:r>
                    </w:p>
                    <w:p w:rsidRPr="006901E0" w:rsidR="006901E0" w:rsidP="006901E0" w:rsidRDefault="006901E0" w14:paraId="4AB4A96E" w14:textId="77777777">
                      <w:pPr>
                        <w:numPr>
                          <w:ilvl w:val="0"/>
                          <w:numId w:val="1"/>
                        </w:num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b/>
                          <w:bCs/>
                          <w:kern w:val="0"/>
                          <w:sz w:val="12"/>
                          <w:szCs w:val="12"/>
                          <w14:ligatures w14:val="none"/>
                        </w:rPr>
                        <w:t>Straightforward and Market-Aligned:</w:t>
                      </w:r>
                      <w:r w:rsidRPr="006901E0">
                        <w:rPr>
                          <w:rFonts w:ascii="Times New Roman" w:hAnsi="Times New Roman" w:eastAsia="Times New Roman" w:cs="Times New Roman"/>
                          <w:kern w:val="0"/>
                          <w:sz w:val="12"/>
                          <w:szCs w:val="12"/>
                          <w14:ligatures w14:val="none"/>
                        </w:rPr>
                        <w:t xml:space="preserve"> The MPSP method is simpler and more transparent, making it easier for both sellers and buyers to understand. By aligning closely with market </w:t>
                      </w:r>
                      <w:proofErr w:type="spellStart"/>
                      <w:r w:rsidRPr="006901E0">
                        <w:rPr>
                          <w:rFonts w:ascii="Times New Roman" w:hAnsi="Times New Roman" w:eastAsia="Times New Roman" w:cs="Times New Roman"/>
                          <w:kern w:val="0"/>
                          <w:sz w:val="12"/>
                          <w:szCs w:val="12"/>
                          <w14:ligatures w14:val="none"/>
                        </w:rPr>
                        <w:t>comparables</w:t>
                      </w:r>
                      <w:proofErr w:type="spellEnd"/>
                      <w:r w:rsidRPr="006901E0">
                        <w:rPr>
                          <w:rFonts w:ascii="Times New Roman" w:hAnsi="Times New Roman" w:eastAsia="Times New Roman" w:cs="Times New Roman"/>
                          <w:kern w:val="0"/>
                          <w:sz w:val="12"/>
                          <w:szCs w:val="12"/>
                          <w14:ligatures w14:val="none"/>
                        </w:rPr>
                        <w:t>, it fosters trust, ensuring both parties feel confident in the valuation, ultimately facilitating a successful sale.</w:t>
                      </w:r>
                    </w:p>
                    <w:p w:rsidRPr="006901E0" w:rsidR="006901E0" w:rsidP="006901E0" w:rsidRDefault="006901E0" w14:paraId="0FD4AFA4" w14:textId="0212D1F9">
                      <w:pPr>
                        <w:spacing w:before="100" w:beforeAutospacing="1" w:after="100" w:afterAutospacing="1" w:line="240" w:lineRule="auto"/>
                        <w:rPr>
                          <w:rFonts w:ascii="Times New Roman" w:hAnsi="Times New Roman" w:eastAsia="Times New Roman" w:cs="Times New Roman"/>
                          <w:kern w:val="0"/>
                          <w:sz w:val="12"/>
                          <w:szCs w:val="12"/>
                          <w14:ligatures w14:val="none"/>
                        </w:rPr>
                      </w:pPr>
                      <w:r w:rsidRPr="006901E0">
                        <w:rPr>
                          <w:rFonts w:ascii="Times New Roman" w:hAnsi="Times New Roman" w:eastAsia="Times New Roman" w:cs="Times New Roman"/>
                          <w:kern w:val="0"/>
                          <w:sz w:val="12"/>
                          <w:szCs w:val="12"/>
                          <w14:ligatures w14:val="none"/>
                        </w:rPr>
                        <w:t>For business owners looking to sell, the MPSP method provides a balanced, market-aligned perspective on value, making it the preferred choice. It combines tangible financial metrics with market realities and buyer perspectives, offering a clear and effective valuation that is grounded in real data. This helps ensure the business is appropriately priced for a smooth and successful sale.</w:t>
                      </w:r>
                      <w:r w:rsidR="00F343D1">
                        <w:rPr>
                          <w:rFonts w:ascii="Times New Roman" w:hAnsi="Times New Roman" w:eastAsia="Times New Roman" w:cs="Times New Roman"/>
                          <w:kern w:val="0"/>
                          <w:sz w:val="12"/>
                          <w:szCs w:val="12"/>
                          <w14:ligatures w14:val="none"/>
                        </w:rPr>
                        <w:br/>
                      </w:r>
                      <w:r w:rsidRPr="00F343D1" w:rsidR="00F343D1">
                        <w:rPr>
                          <w:rFonts w:ascii="Times New Roman" w:hAnsi="Times New Roman" w:eastAsia="Times New Roman" w:cs="Times New Roman"/>
                          <w:color w:val="215E99" w:themeColor="text2" w:themeTint="BF"/>
                          <w:kern w:val="0"/>
                          <w:sz w:val="12"/>
                          <w:szCs w:val="12"/>
                          <w:u w:val="single"/>
                          <w14:ligatures w14:val="none"/>
                        </w:rPr>
                        <w:t>Get a Personalized Business Valuation - Contact Me Now</w:t>
                      </w:r>
                    </w:p>
                    <w:p w:rsidRPr="006901E0" w:rsidR="006901E0" w:rsidRDefault="006901E0" w14:paraId="4F12FBE4" w14:textId="77777777">
                      <w:pPr>
                        <w:rPr>
                          <w:sz w:val="10"/>
                          <w:szCs w:val="10"/>
                        </w:rPr>
                      </w:pPr>
                    </w:p>
                  </w:txbxContent>
                </v:textbox>
              </v:shape>
            </w:pict>
          </mc:Fallback>
        </mc:AlternateContent>
      </w:r>
    </w:p>
    <w:sectPr w:rsidR="006901E0" w:rsidRPr="006901E0" w:rsidSect="00B3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 w:name="news_gothic_mtbold">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BFA"/>
    <w:multiLevelType w:val="multilevel"/>
    <w:tmpl w:val="3C9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74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KzNDE3sjQytTA1NjFW0lEKTi0uzszPAykwqgUAkG529SwAAAA="/>
  </w:docVars>
  <w:rsids>
    <w:rsidRoot w:val="007029B2"/>
    <w:rsid w:val="001F2B54"/>
    <w:rsid w:val="003C170B"/>
    <w:rsid w:val="00451C38"/>
    <w:rsid w:val="0063219E"/>
    <w:rsid w:val="006901E0"/>
    <w:rsid w:val="007029B2"/>
    <w:rsid w:val="008931A6"/>
    <w:rsid w:val="009017C4"/>
    <w:rsid w:val="00A4361B"/>
    <w:rsid w:val="00B359AB"/>
    <w:rsid w:val="00BD1339"/>
    <w:rsid w:val="00BE3205"/>
    <w:rsid w:val="00BE42DE"/>
    <w:rsid w:val="00CA6166"/>
    <w:rsid w:val="00E27344"/>
    <w:rsid w:val="00EB64CD"/>
    <w:rsid w:val="00ED0877"/>
    <w:rsid w:val="00F343D1"/>
    <w:rsid w:val="00F36D16"/>
    <w:rsid w:val="3EC1BD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AFB5"/>
  <w15:chartTrackingRefBased/>
  <w15:docId w15:val="{E8BD0E0A-0081-45A6-996C-8A3B62FD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2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2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9B2"/>
    <w:rPr>
      <w:rFonts w:eastAsiaTheme="majorEastAsia" w:cstheme="majorBidi"/>
      <w:color w:val="272727" w:themeColor="text1" w:themeTint="D8"/>
    </w:rPr>
  </w:style>
  <w:style w:type="paragraph" w:styleId="Title">
    <w:name w:val="Title"/>
    <w:basedOn w:val="Normal"/>
    <w:next w:val="Normal"/>
    <w:link w:val="TitleChar"/>
    <w:uiPriority w:val="10"/>
    <w:qFormat/>
    <w:rsid w:val="0070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9B2"/>
    <w:pPr>
      <w:spacing w:before="160"/>
      <w:jc w:val="center"/>
    </w:pPr>
    <w:rPr>
      <w:i/>
      <w:iCs/>
      <w:color w:val="404040" w:themeColor="text1" w:themeTint="BF"/>
    </w:rPr>
  </w:style>
  <w:style w:type="character" w:customStyle="1" w:styleId="QuoteChar">
    <w:name w:val="Quote Char"/>
    <w:basedOn w:val="DefaultParagraphFont"/>
    <w:link w:val="Quote"/>
    <w:uiPriority w:val="29"/>
    <w:rsid w:val="007029B2"/>
    <w:rPr>
      <w:i/>
      <w:iCs/>
      <w:color w:val="404040" w:themeColor="text1" w:themeTint="BF"/>
    </w:rPr>
  </w:style>
  <w:style w:type="paragraph" w:styleId="ListParagraph">
    <w:name w:val="List Paragraph"/>
    <w:basedOn w:val="Normal"/>
    <w:uiPriority w:val="34"/>
    <w:qFormat/>
    <w:rsid w:val="007029B2"/>
    <w:pPr>
      <w:ind w:left="720"/>
      <w:contextualSpacing/>
    </w:pPr>
  </w:style>
  <w:style w:type="character" w:styleId="IntenseEmphasis">
    <w:name w:val="Intense Emphasis"/>
    <w:basedOn w:val="DefaultParagraphFont"/>
    <w:uiPriority w:val="21"/>
    <w:qFormat/>
    <w:rsid w:val="007029B2"/>
    <w:rPr>
      <w:i/>
      <w:iCs/>
      <w:color w:val="0F4761" w:themeColor="accent1" w:themeShade="BF"/>
    </w:rPr>
  </w:style>
  <w:style w:type="paragraph" w:styleId="IntenseQuote">
    <w:name w:val="Intense Quote"/>
    <w:basedOn w:val="Normal"/>
    <w:next w:val="Normal"/>
    <w:link w:val="IntenseQuoteChar"/>
    <w:uiPriority w:val="30"/>
    <w:qFormat/>
    <w:rsid w:val="0070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9B2"/>
    <w:rPr>
      <w:i/>
      <w:iCs/>
      <w:color w:val="0F4761" w:themeColor="accent1" w:themeShade="BF"/>
    </w:rPr>
  </w:style>
  <w:style w:type="character" w:styleId="IntenseReference">
    <w:name w:val="Intense Reference"/>
    <w:basedOn w:val="DefaultParagraphFont"/>
    <w:uiPriority w:val="32"/>
    <w:qFormat/>
    <w:rsid w:val="007029B2"/>
    <w:rPr>
      <w:b/>
      <w:bCs/>
      <w:smallCaps/>
      <w:color w:val="0F4761" w:themeColor="accent1" w:themeShade="BF"/>
      <w:spacing w:val="5"/>
    </w:rPr>
  </w:style>
  <w:style w:type="paragraph" w:styleId="NormalWeb">
    <w:name w:val="Normal (Web)"/>
    <w:basedOn w:val="Normal"/>
    <w:uiPriority w:val="99"/>
    <w:semiHidden/>
    <w:unhideWhenUsed/>
    <w:rsid w:val="006901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6901E0"/>
    <w:pPr>
      <w:spacing w:after="0" w:line="240" w:lineRule="auto"/>
    </w:pPr>
  </w:style>
  <w:style w:type="character" w:styleId="Strong">
    <w:name w:val="Strong"/>
    <w:basedOn w:val="DefaultParagraphFont"/>
    <w:uiPriority w:val="22"/>
    <w:qFormat/>
    <w:rsid w:val="006901E0"/>
    <w:rPr>
      <w:b/>
      <w:bCs/>
    </w:rPr>
  </w:style>
  <w:style w:type="character" w:styleId="Hyperlink">
    <w:name w:val="Hyperlink"/>
    <w:basedOn w:val="DefaultParagraphFont"/>
    <w:uiPriority w:val="99"/>
    <w:unhideWhenUsed/>
    <w:rsid w:val="00BE42DE"/>
    <w:rPr>
      <w:color w:val="0000FF"/>
      <w:u w:val="single"/>
    </w:rPr>
  </w:style>
  <w:style w:type="character" w:styleId="UnresolvedMention">
    <w:name w:val="Unresolved Mention"/>
    <w:basedOn w:val="DefaultParagraphFont"/>
    <w:uiPriority w:val="99"/>
    <w:semiHidden/>
    <w:unhideWhenUsed/>
    <w:rsid w:val="00EB6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3401">
      <w:bodyDiv w:val="1"/>
      <w:marLeft w:val="0"/>
      <w:marRight w:val="0"/>
      <w:marTop w:val="0"/>
      <w:marBottom w:val="0"/>
      <w:divBdr>
        <w:top w:val="none" w:sz="0" w:space="0" w:color="auto"/>
        <w:left w:val="none" w:sz="0" w:space="0" w:color="auto"/>
        <w:bottom w:val="none" w:sz="0" w:space="0" w:color="auto"/>
        <w:right w:val="none" w:sz="0" w:space="0" w:color="auto"/>
      </w:divBdr>
    </w:div>
    <w:div w:id="209926069">
      <w:bodyDiv w:val="1"/>
      <w:marLeft w:val="0"/>
      <w:marRight w:val="0"/>
      <w:marTop w:val="0"/>
      <w:marBottom w:val="0"/>
      <w:divBdr>
        <w:top w:val="none" w:sz="0" w:space="0" w:color="auto"/>
        <w:left w:val="none" w:sz="0" w:space="0" w:color="auto"/>
        <w:bottom w:val="none" w:sz="0" w:space="0" w:color="auto"/>
        <w:right w:val="none" w:sz="0" w:space="0" w:color="auto"/>
      </w:divBdr>
    </w:div>
    <w:div w:id="652297127">
      <w:bodyDiv w:val="1"/>
      <w:marLeft w:val="0"/>
      <w:marRight w:val="0"/>
      <w:marTop w:val="0"/>
      <w:marBottom w:val="0"/>
      <w:divBdr>
        <w:top w:val="none" w:sz="0" w:space="0" w:color="auto"/>
        <w:left w:val="none" w:sz="0" w:space="0" w:color="auto"/>
        <w:bottom w:val="none" w:sz="0" w:space="0" w:color="auto"/>
        <w:right w:val="none" w:sz="0" w:space="0" w:color="auto"/>
      </w:divBdr>
    </w:div>
    <w:div w:id="1811946377">
      <w:bodyDiv w:val="1"/>
      <w:marLeft w:val="0"/>
      <w:marRight w:val="0"/>
      <w:marTop w:val="0"/>
      <w:marBottom w:val="0"/>
      <w:divBdr>
        <w:top w:val="none" w:sz="0" w:space="0" w:color="auto"/>
        <w:left w:val="none" w:sz="0" w:space="0" w:color="auto"/>
        <w:bottom w:val="none" w:sz="0" w:space="0" w:color="auto"/>
        <w:right w:val="none" w:sz="0" w:space="0" w:color="auto"/>
      </w:divBdr>
    </w:div>
    <w:div w:id="1970743013">
      <w:bodyDiv w:val="1"/>
      <w:marLeft w:val="0"/>
      <w:marRight w:val="0"/>
      <w:marTop w:val="0"/>
      <w:marBottom w:val="0"/>
      <w:divBdr>
        <w:top w:val="none" w:sz="0" w:space="0" w:color="auto"/>
        <w:left w:val="none" w:sz="0" w:space="0" w:color="auto"/>
        <w:bottom w:val="none" w:sz="0" w:space="0" w:color="auto"/>
        <w:right w:val="none" w:sz="0" w:space="0" w:color="auto"/>
      </w:divBdr>
    </w:div>
    <w:div w:id="1985115304">
      <w:bodyDiv w:val="1"/>
      <w:marLeft w:val="0"/>
      <w:marRight w:val="0"/>
      <w:marTop w:val="0"/>
      <w:marBottom w:val="0"/>
      <w:divBdr>
        <w:top w:val="none" w:sz="0" w:space="0" w:color="auto"/>
        <w:left w:val="none" w:sz="0" w:space="0" w:color="auto"/>
        <w:bottom w:val="none" w:sz="0" w:space="0" w:color="auto"/>
        <w:right w:val="none" w:sz="0" w:space="0" w:color="auto"/>
      </w:divBdr>
      <w:divsChild>
        <w:div w:id="90590837">
          <w:marLeft w:val="0"/>
          <w:marRight w:val="0"/>
          <w:marTop w:val="0"/>
          <w:marBottom w:val="0"/>
          <w:divBdr>
            <w:top w:val="none" w:sz="0" w:space="0" w:color="auto"/>
            <w:left w:val="none" w:sz="0" w:space="0" w:color="auto"/>
            <w:bottom w:val="none" w:sz="0" w:space="0" w:color="auto"/>
            <w:right w:val="none" w:sz="0" w:space="0" w:color="auto"/>
          </w:divBdr>
          <w:divsChild>
            <w:div w:id="1543900781">
              <w:marLeft w:val="0"/>
              <w:marRight w:val="0"/>
              <w:marTop w:val="0"/>
              <w:marBottom w:val="0"/>
              <w:divBdr>
                <w:top w:val="none" w:sz="0" w:space="0" w:color="auto"/>
                <w:left w:val="none" w:sz="0" w:space="0" w:color="auto"/>
                <w:bottom w:val="none" w:sz="0" w:space="0" w:color="auto"/>
                <w:right w:val="none" w:sz="0" w:space="0" w:color="auto"/>
              </w:divBdr>
              <w:divsChild>
                <w:div w:id="602959752">
                  <w:marLeft w:val="0"/>
                  <w:marRight w:val="0"/>
                  <w:marTop w:val="0"/>
                  <w:marBottom w:val="0"/>
                  <w:divBdr>
                    <w:top w:val="none" w:sz="0" w:space="0" w:color="auto"/>
                    <w:left w:val="none" w:sz="0" w:space="0" w:color="auto"/>
                    <w:bottom w:val="none" w:sz="0" w:space="0" w:color="auto"/>
                    <w:right w:val="none" w:sz="0" w:space="0" w:color="auto"/>
                  </w:divBdr>
                  <w:divsChild>
                    <w:div w:id="547452764">
                      <w:marLeft w:val="0"/>
                      <w:marRight w:val="0"/>
                      <w:marTop w:val="0"/>
                      <w:marBottom w:val="0"/>
                      <w:divBdr>
                        <w:top w:val="none" w:sz="0" w:space="0" w:color="auto"/>
                        <w:left w:val="none" w:sz="0" w:space="0" w:color="auto"/>
                        <w:bottom w:val="none" w:sz="0" w:space="0" w:color="auto"/>
                        <w:right w:val="none" w:sz="0" w:space="0" w:color="auto"/>
                      </w:divBdr>
                      <w:divsChild>
                        <w:div w:id="23672443">
                          <w:marLeft w:val="0"/>
                          <w:marRight w:val="0"/>
                          <w:marTop w:val="0"/>
                          <w:marBottom w:val="0"/>
                          <w:divBdr>
                            <w:top w:val="none" w:sz="0" w:space="0" w:color="auto"/>
                            <w:left w:val="none" w:sz="0" w:space="0" w:color="auto"/>
                            <w:bottom w:val="none" w:sz="0" w:space="0" w:color="auto"/>
                            <w:right w:val="none" w:sz="0" w:space="0" w:color="auto"/>
                          </w:divBdr>
                          <w:divsChild>
                            <w:div w:id="15820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national.com/business-valuation" TargetMode="External"/><Relationship Id="rId3" Type="http://schemas.openxmlformats.org/officeDocument/2006/relationships/settings" Target="settings.xml"/><Relationship Id="rId7" Type="http://schemas.openxmlformats.org/officeDocument/2006/relationships/hyperlink" Target="https://www.tworld.com/contact-us/" TargetMode="External"/><Relationship Id="rId12" Type="http://schemas.openxmlformats.org/officeDocument/2006/relationships/hyperlink" Target="https://www.tnational.com/business-val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world.com/contact-us/" TargetMode="External"/><Relationship Id="rId11" Type="http://schemas.openxmlformats.org/officeDocument/2006/relationships/hyperlink" Target="https://www.tnational.com/business-valua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national.com/business-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Words>
  <Characters>29</Characters>
  <Application>Microsoft Office Word</Application>
  <DocSecurity>4</DocSecurity>
  <Lines>1</Lines>
  <Paragraphs>1</Paragraphs>
  <ScaleCrop>false</ScaleCrop>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 Cherkaoui</dc:creator>
  <cp:keywords/>
  <dc:description/>
  <cp:lastModifiedBy>Guest User</cp:lastModifiedBy>
  <cp:revision>10</cp:revision>
  <dcterms:created xsi:type="dcterms:W3CDTF">2024-10-06T16:25:00Z</dcterms:created>
  <dcterms:modified xsi:type="dcterms:W3CDTF">2024-10-06T17:08:00Z</dcterms:modified>
</cp:coreProperties>
</file>